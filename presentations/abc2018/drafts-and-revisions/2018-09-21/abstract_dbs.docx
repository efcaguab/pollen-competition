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rPr/>
      </w:pPr>
      <w:bookmarkStart w:id="0" w:name="the-pollination-trade-off"/>
      <w:bookmarkEnd w:id="0"/>
      <w:commentRangeStart w:id="0"/>
      <w:r>
        <w:rPr/>
        <w:t>The pollination trade-off</w:t>
      </w:r>
      <w:ins w:id="0" w:author="Unknown Author" w:date="2018-09-23T06:56:19Z">
        <w:commentRangeEnd w:id="0"/>
        <w:r>
          <w:commentReference w:id="0"/>
        </w:r>
        <w:r>
          <w:rPr/>
        </w:r>
      </w:ins>
    </w:p>
    <w:p>
      <w:pPr>
        <w:pStyle w:val="FirstParagraph"/>
        <w:rPr/>
      </w:pPr>
      <w:r>
        <w:rPr>
          <w:i/>
        </w:rPr>
        <w:t>Fernando Cagua, Hugo Marrero, Jason Tylianakis, Daniel Stouffer</w:t>
      </w:r>
    </w:p>
    <w:p>
      <w:pPr>
        <w:pStyle w:val="TextBody"/>
        <w:rPr/>
      </w:pPr>
      <w:r>
        <w:rPr/>
        <w:t>200-250 words</w:t>
      </w:r>
    </w:p>
    <w:p>
      <w:pPr>
        <w:pStyle w:val="TextBody"/>
        <w:spacing w:before="180" w:after="180"/>
        <w:rPr/>
      </w:pPr>
      <w:r>
        <w:rPr/>
        <w:t>In the context of animal</w:t>
      </w:r>
      <w:ins w:id="1" w:author="Unknown Author" w:date="2018-09-23T06:49:16Z">
        <w:r>
          <w:rPr/>
          <w:t>-</w:t>
        </w:r>
      </w:ins>
      <w:ins w:id="2" w:author="Unknown Author" w:date="2018-09-23T06:49:16Z">
        <w:r>
          <w:rPr/>
          <w:t>mediated</w:t>
        </w:r>
      </w:ins>
      <w:r>
        <w:rPr/>
        <w:t xml:space="preserve"> pollination, sharing pollinators between plant species </w:t>
      </w:r>
      <w:ins w:id="3" w:author="Unknown Author" w:date="2018-09-23T06:51:04Z">
        <w:r>
          <w:rPr/>
          <w:t>creates</w:t>
        </w:r>
      </w:ins>
      <w:del w:id="4" w:author="Unknown Author" w:date="2018-09-23T06:51:04Z">
        <w:r>
          <w:rPr/>
          <w:delText>is</w:delText>
        </w:r>
      </w:del>
      <w:r>
        <w:rPr/>
        <w:t xml:space="preserve"> a balancing act between two ecological opposites</w:t>
      </w:r>
      <w:del w:id="5" w:author="Unknown Author" w:date="2018-09-23T06:50:09Z">
        <w:r>
          <w:rPr/>
          <w:delText>,</w:delText>
        </w:r>
      </w:del>
      <w:ins w:id="6" w:author="Unknown Author" w:date="2018-09-23T06:50:09Z">
        <w:r>
          <w:rPr/>
          <w:t>:</w:t>
        </w:r>
      </w:ins>
      <w:r>
        <w:rPr/>
        <w:t xml:space="preserve"> mutualism and competition. Sharing pollinators </w:t>
      </w:r>
      <w:del w:id="7" w:author="Unknown Author" w:date="2018-09-23T06:51:12Z">
        <w:r>
          <w:rPr/>
          <w:delText>is</w:delText>
        </w:r>
      </w:del>
      <w:ins w:id="8" w:author="Unknown Author" w:date="2018-09-23T06:51:12Z">
        <w:r>
          <w:rPr/>
          <w:t>can be</w:t>
        </w:r>
      </w:ins>
      <w:r>
        <w:rPr/>
        <w:t xml:space="preserve"> beneficial because </w:t>
      </w:r>
      <w:ins w:id="9" w:author="Unknown Author" w:date="2018-09-23T06:51:17Z">
        <w:r>
          <w:rPr/>
          <w:t xml:space="preserve">it allows </w:t>
        </w:r>
      </w:ins>
      <w:r>
        <w:rPr/>
        <w:t xml:space="preserve">plant species </w:t>
      </w:r>
      <w:del w:id="10" w:author="Unknown Author" w:date="2018-09-23T06:51:22Z">
        <w:r>
          <w:rPr/>
          <w:delText>can</w:delText>
        </w:r>
      </w:del>
      <w:ins w:id="11" w:author="Unknown Author" w:date="2018-09-23T06:51:22Z">
        <w:r>
          <w:rPr/>
          <w:t>to</w:t>
        </w:r>
      </w:ins>
      <w:r>
        <w:rPr/>
        <w:t xml:space="preserve"> harness </w:t>
      </w:r>
      <w:del w:id="12" w:author="Unknown Author" w:date="2018-09-23T06:51:33Z">
        <w:r>
          <w:rPr/>
          <w:delText xml:space="preserve">the </w:delText>
        </w:r>
      </w:del>
      <w:r>
        <w:rPr/>
        <w:t xml:space="preserve">positive feedback loops </w:t>
      </w:r>
      <w:ins w:id="13" w:author="Unknown Author" w:date="2018-09-23T06:51:37Z">
        <w:r>
          <w:rPr/>
          <w:t>between populations</w:t>
        </w:r>
      </w:ins>
      <w:del w:id="14" w:author="Unknown Author" w:date="2018-09-23T06:51:41Z">
        <w:r>
          <w:rPr/>
          <w:delText>that it creates</w:delText>
        </w:r>
      </w:del>
      <w:r>
        <w:rPr/>
        <w:t xml:space="preserve">. </w:t>
      </w:r>
      <w:ins w:id="15" w:author="Unknown Author" w:date="2018-09-23T06:51:53Z">
        <w:r>
          <w:rPr/>
          <w:t>However, i</w:t>
        </w:r>
      </w:ins>
      <w:del w:id="16" w:author="Unknown Author" w:date="2018-09-23T06:51:55Z">
        <w:r>
          <w:rPr/>
          <w:delText>I</w:delText>
        </w:r>
      </w:del>
      <w:r>
        <w:rPr/>
        <w:t xml:space="preserve">t can also be detrimental to co-flowering plants because </w:t>
      </w:r>
      <w:del w:id="17" w:author="Unknown Author" w:date="2018-09-23T06:52:16Z">
        <w:r>
          <w:rPr/>
          <w:delText xml:space="preserve">sharing pollinators can lead to </w:delText>
        </w:r>
      </w:del>
      <w:r>
        <w:rPr/>
        <w:t xml:space="preserve">pollen </w:t>
      </w:r>
      <w:ins w:id="18" w:author="Unknown Author" w:date="2018-09-23T06:52:19Z">
        <w:r>
          <w:rPr/>
          <w:t xml:space="preserve">can </w:t>
        </w:r>
      </w:ins>
      <w:r>
        <w:rPr/>
        <w:t>be</w:t>
      </w:r>
      <w:del w:id="19" w:author="Unknown Author" w:date="2018-09-23T06:52:22Z">
        <w:r>
          <w:rPr/>
          <w:delText>ing</w:delText>
        </w:r>
      </w:del>
      <w:r>
        <w:rPr/>
        <w:t xml:space="preserve"> lost </w:t>
      </w:r>
      <w:del w:id="20" w:author="Unknown Author" w:date="2018-09-23T06:52:25Z">
        <w:r>
          <w:rPr/>
          <w:delText>on</w:delText>
        </w:r>
      </w:del>
      <w:ins w:id="21" w:author="Unknown Author" w:date="2018-09-23T06:52:25Z">
        <w:r>
          <w:rPr/>
          <w:t>to</w:t>
        </w:r>
      </w:ins>
      <w:r>
        <w:rPr/>
        <w:t xml:space="preserve"> </w:t>
      </w:r>
      <w:commentRangeStart w:id="1"/>
      <w:r>
        <w:rPr/>
        <w:t>foreign</w:t>
      </w:r>
      <w:ins w:id="22" w:author="Unknown Author" w:date="2018-09-23T06:52:35Z">
        <w:r>
          <w:rPr/>
        </w:r>
      </w:ins>
      <w:commentRangeEnd w:id="1"/>
      <w:r>
        <w:commentReference w:id="1"/>
      </w:r>
      <w:r>
        <w:rPr/>
        <w:t xml:space="preserve"> flowers and stigma surface </w:t>
      </w:r>
      <w:ins w:id="23" w:author="Unknown Author" w:date="2018-09-23T06:53:01Z">
        <w:r>
          <w:rPr/>
          <w:t xml:space="preserve">can </w:t>
        </w:r>
      </w:ins>
      <w:r>
        <w:rPr/>
        <w:t>be</w:t>
      </w:r>
      <w:del w:id="24" w:author="Unknown Author" w:date="2018-09-23T06:53:03Z">
        <w:r>
          <w:rPr/>
          <w:delText>ing</w:delText>
        </w:r>
      </w:del>
      <w:r>
        <w:rPr/>
        <w:t xml:space="preserve"> </w:t>
      </w:r>
      <w:del w:id="25" w:author="Unknown Author" w:date="2018-09-23T06:53:09Z">
        <w:r>
          <w:rPr/>
          <w:delText>lost</w:delText>
        </w:r>
      </w:del>
      <w:ins w:id="26" w:author="Unknown Author" w:date="2018-09-23T06:53:09Z">
        <w:r>
          <w:rPr/>
          <w:t>occupied</w:t>
        </w:r>
      </w:ins>
      <w:r>
        <w:rPr/>
        <w:t xml:space="preserve"> </w:t>
      </w:r>
      <w:ins w:id="27" w:author="Unknown Author" w:date="2018-09-23T06:53:10Z">
        <w:r>
          <w:rPr/>
          <w:t>by</w:t>
        </w:r>
      </w:ins>
      <w:del w:id="28" w:author="Unknown Author" w:date="2018-09-23T06:53:11Z">
        <w:r>
          <w:rPr/>
          <w:delText>to</w:delText>
        </w:r>
      </w:del>
      <w:r>
        <w:rPr/>
        <w:t xml:space="preserve"> foreign pollen. </w:t>
      </w:r>
      <w:commentRangeStart w:id="2"/>
      <w:r>
        <w:rPr/>
        <w:t>Although both mutualism and competition play an important role in shaping species interactions, competition is much poorly understood at the community level.</w:t>
      </w:r>
      <w:ins w:id="29" w:author="Unknown Author" w:date="2018-09-23T06:53:42Z">
        <w:r>
          <w:rPr/>
        </w:r>
      </w:ins>
      <w:commentRangeEnd w:id="2"/>
      <w:r>
        <w:commentReference w:id="2"/>
      </w:r>
      <w:r>
        <w:rPr/>
        <w:t xml:space="preserve"> Specifically, here we quantify the </w:t>
      </w:r>
      <w:del w:id="30" w:author="Unknown Author" w:date="2018-09-23T06:55:48Z">
        <w:r>
          <w:rPr/>
          <w:delText>presumed</w:delText>
        </w:r>
      </w:del>
      <w:ins w:id="31" w:author="Unknown Author" w:date="2018-09-23T06:55:56Z">
        <w:r>
          <w:rPr/>
          <w:t>potential</w:t>
        </w:r>
      </w:ins>
      <w:r>
        <w:rPr/>
        <w:t xml:space="preserve"> negative impact that the number of interacting species </w:t>
      </w:r>
      <w:ins w:id="32" w:author="Unknown Author" w:date="2018-09-23T06:56:06Z">
        <w:r>
          <w:rPr/>
          <w:t xml:space="preserve">can </w:t>
        </w:r>
      </w:ins>
      <w:r>
        <w:rPr/>
        <w:t>play</w:t>
      </w:r>
      <w:del w:id="33" w:author="Unknown Author" w:date="2018-09-23T06:59:00Z">
        <w:r>
          <w:rPr/>
          <w:delText>s</w:delText>
        </w:r>
      </w:del>
      <w:r>
        <w:rPr/>
        <w:t xml:space="preserve"> on the pollination service. </w:t>
      </w:r>
      <w:commentRangeStart w:id="3"/>
      <w:r>
        <w:rPr/>
        <w:t>To tease apart the multiple factors</w:t>
      </w:r>
      <w:ins w:id="34" w:author="Unknown Author" w:date="2018-09-23T07:00:44Z">
        <w:r>
          <w:rPr/>
        </w:r>
      </w:ins>
      <w:commentRangeEnd w:id="3"/>
      <w:r>
        <w:commentReference w:id="3"/>
      </w:r>
      <w:r>
        <w:rPr/>
        <w:t xml:space="preserve"> that operate at the community scale</w:t>
      </w:r>
      <w:ins w:id="35" w:author="Unknown Author" w:date="2018-09-23T06:59:07Z">
        <w:r>
          <w:rPr/>
          <w:t>,</w:t>
        </w:r>
      </w:ins>
      <w:r>
        <w:rPr/>
        <w:t xml:space="preserve"> we use data that describes both the structure of the interactions and the pollen flows that occur within </w:t>
      </w:r>
      <w:commentRangeStart w:id="4"/>
      <w:r>
        <w:rPr/>
        <w:t>it</w:t>
      </w:r>
      <w:ins w:id="36" w:author="Unknown Author" w:date="2018-09-23T06:59:31Z">
        <w:r>
          <w:rPr/>
        </w:r>
      </w:ins>
      <w:commentRangeEnd w:id="4"/>
      <w:r>
        <w:commentReference w:id="4"/>
      </w:r>
      <w:r>
        <w:rPr/>
        <w:t xml:space="preserve">, all while accounting for the traits of the species that integrate the community. We found that </w:t>
      </w:r>
      <w:del w:id="37" w:author="Unknown Author" w:date="2018-09-23T07:01:10Z">
        <w:r>
          <w:rPr/>
          <w:delText xml:space="preserve">indeed </w:delText>
        </w:r>
      </w:del>
      <w:r>
        <w:rPr/>
        <w:t>there is</w:t>
      </w:r>
      <w:ins w:id="38" w:author="Unknown Author" w:date="2018-09-23T07:01:15Z">
        <w:r>
          <w:rPr/>
          <w:t xml:space="preserve"> </w:t>
        </w:r>
      </w:ins>
      <w:ins w:id="39" w:author="Unknown Author" w:date="2018-09-23T07:01:15Z">
        <w:r>
          <w:rPr/>
          <w:t>indeed</w:t>
        </w:r>
      </w:ins>
      <w:r>
        <w:rPr/>
        <w:t xml:space="preserve"> a trade-off between the number of interacting partners and both the quantity and quality of pollination</w:t>
      </w:r>
      <w:ins w:id="40" w:author="Unknown Author" w:date="2018-09-23T07:01:23Z">
        <w:r>
          <w:rPr/>
          <w:t xml:space="preserve"> </w:t>
        </w:r>
      </w:ins>
      <w:ins w:id="41" w:author="Unknown Author" w:date="2018-09-23T07:01:23Z">
        <w:r>
          <w:rPr/>
          <w:t>received by different flowering plants</w:t>
        </w:r>
      </w:ins>
      <w:r>
        <w:rPr/>
        <w:t xml:space="preserve">. However, </w:t>
      </w:r>
      <w:commentRangeStart w:id="5"/>
      <w:r>
        <w:rPr/>
        <w:t>its</w:t>
      </w:r>
      <w:ins w:id="42" w:author="Unknown Author" w:date="2018-09-23T07:01:39Z">
        <w:r>
          <w:rPr/>
        </w:r>
      </w:ins>
      <w:commentRangeEnd w:id="5"/>
      <w:r>
        <w:commentReference w:id="5"/>
      </w:r>
      <w:r>
        <w:rPr/>
        <w:t xml:space="preserve"> role on pollination service is relatively small when compared to other ecological factors. </w:t>
      </w:r>
      <w:ins w:id="43" w:author="Unknown Author" w:date="2018-09-23T07:02:41Z">
        <w:r>
          <w:rPr/>
          <w:t>In particular, c</w:t>
        </w:r>
      </w:ins>
      <w:del w:id="44" w:author="Unknown Author" w:date="2018-09-23T07:02:43Z">
        <w:r>
          <w:rPr/>
          <w:delText>C</w:delText>
        </w:r>
      </w:del>
      <w:r>
        <w:rPr/>
        <w:t xml:space="preserve">ompetition for pollinators </w:t>
      </w:r>
      <w:del w:id="45" w:author="Unknown Author" w:date="2018-09-23T07:02:28Z">
        <w:r>
          <w:rPr/>
          <w:delText>are</w:delText>
        </w:r>
      </w:del>
      <w:ins w:id="46" w:author="Unknown Author" w:date="2018-09-23T07:02:28Z">
        <w:r>
          <w:rPr/>
          <w:t>is</w:t>
        </w:r>
      </w:ins>
      <w:r>
        <w:rPr/>
        <w:t xml:space="preserve"> more strongly shaped by density effects caused by the species abundance and amount of pollen </w:t>
      </w:r>
      <w:commentRangeStart w:id="6"/>
      <w:r>
        <w:rPr/>
        <w:t>it</w:t>
      </w:r>
      <w:ins w:id="47" w:author="Unknown Author" w:date="2018-09-23T07:02:56Z">
        <w:r>
          <w:rPr/>
        </w:r>
      </w:ins>
      <w:commentRangeEnd w:id="6"/>
      <w:r>
        <w:commentReference w:id="6"/>
      </w:r>
      <w:r>
        <w:rPr/>
        <w:t xml:space="preserve"> produces, as well as the plant’s functional originality.</w:t>
      </w:r>
      <w:ins w:id="48" w:author="Unknown Author" w:date="2018-09-23T07:02:14Z">
        <w:r>
          <w:rPr/>
          <w:t xml:space="preserve"> </w:t>
        </w:r>
      </w:ins>
      <w:ins w:id="49" w:author="Unknown Author" w:date="2018-09-23T07:02:14Z">
        <w:r>
          <w:rPr/>
          <w:t>Concluding sentence of some sort belongs here….</w:t>
        </w:r>
      </w:ins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Unknown Author" w:date="2018-09-23T06:56:19Z" w:initials="">
    <w:p>
      <w:r>
        <w:rPr>
          <w:rFonts w:ascii="Cambria" w:hAnsi="Cambria" w:cs="" w:eastAsia="Cambria" w:asciiTheme="minorHAnsi" w:cstheme="minorBidi" w:eastAsiaTheme="minorHAnsi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4"/>
          <w:u w:val="none"/>
          <w:vertAlign w:val="baseline"/>
          <w:em w:val="none"/>
          <w:lang w:val="en-US" w:eastAsia="en-US" w:bidi="ar-SA"/>
        </w:rPr>
        <w:t>Too broad?</w:t>
      </w:r>
      <w:r>
        <w:rPr>
          <w:rFonts w:ascii="Cambria" w:hAnsi="Cambria" w:cs="" w:eastAsia="Cambria" w:asciiTheme="minorHAnsi" w:cstheme="minorBidi" w:eastAsiaTheme="minorHAnsi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4"/>
          <w:u w:val="none"/>
          <w:vertAlign w:val="baseline"/>
          <w:em w:val="none"/>
          <w:lang w:val="en-US" w:eastAsia="en-US" w:bidi="ar-SA"/>
        </w:rPr>
      </w:r>
      <w:r>
        <w:rPr>
          <w:rFonts w:ascii="Cambria" w:hAnsi="Cambria" w:cs="" w:eastAsia="Cambria" w:asciiTheme="minorHAnsi" w:cstheme="minorBidi" w:eastAsiaTheme="minorHAnsi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4"/>
          <w:u w:val="none"/>
          <w:vertAlign w:val="baseline"/>
          <w:em w:val="none"/>
          <w:lang w:val="en-US" w:eastAsia="en-US" w:bidi="ar-SA"/>
        </w:rPr>
        <w:t>What about “Specialist and generalist flowering plants: the pollination trade-off”?</w:t>
      </w:r>
    </w:p>
    <w:p>
      <w:r>
        <w:rPr>
          <w:rFonts w:cs="" w:cstheme="minorBidi" w:eastAsia="Cambria" w:ascii="Cambria" w:hAnsi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4"/>
          <w:u w:val="none"/>
          <w:vertAlign w:val="baseline"/>
          <w:em w:val="none"/>
          <w:lang w:bidi="ar-SA" w:eastAsia="en-US" w:val="en-US"/>
        </w:rPr>
        <w:t>Actually that’s pretty terrible, but I don’t think there is just one trade-off….</w:t>
      </w:r>
    </w:p>
  </w:comment>
  <w:comment w:id="1" w:author="Unknown Author" w:date="2018-09-23T06:52:35Z" w:initials="">
    <w:p>
      <w:r>
        <w:rPr>
          <w:rFonts w:eastAsia="Cambria" w:cstheme="minorBidi" w:eastAsiaTheme="minorHAnsi" w:cs="" w:ascii="Cambria" w:hAnsi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4"/>
          <w:u w:val="none"/>
          <w:vertAlign w:val="baseline"/>
          <w:em w:val="none"/>
          <w:lang w:bidi="ar-SA" w:eastAsia="en-US" w:val="en-US"/>
        </w:rPr>
        <w:t>Why foreign? Wouldn’t it be better to just say heterospecific?</w:t>
      </w:r>
    </w:p>
  </w:comment>
  <w:comment w:id="2" w:author="Unknown Author" w:date="2018-09-23T06:53:42Z" w:initials="">
    <w:p>
      <w:r>
        <w:rPr>
          <w:rFonts w:ascii="Cambria" w:hAnsi="Cambria" w:cs="" w:eastAsia="Cambria" w:asciiTheme="minorHAnsi" w:cstheme="minorBidi" w:eastAsiaTheme="minorHAnsi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4"/>
          <w:u w:val="none"/>
          <w:vertAlign w:val="baseline"/>
          <w:em w:val="none"/>
          <w:lang w:val="en-US" w:eastAsia="en-US" w:bidi="ar-SA"/>
        </w:rPr>
        <w:t>This seems like a way to general statement for this point in the abstract since it doesn’t even refer to pollen and I think there are a lot of people that would disagree about not knowing about competition at a community level….</w:t>
      </w:r>
      <w:r>
        <w:rPr>
          <w:rFonts w:ascii="Cambria" w:hAnsi="Cambria" w:cs="" w:eastAsia="Cambria" w:asciiTheme="minorHAnsi" w:cstheme="minorBidi" w:eastAsiaTheme="minorHAnsi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4"/>
          <w:u w:val="none"/>
          <w:vertAlign w:val="baseline"/>
          <w:em w:val="none"/>
          <w:lang w:val="en-US" w:eastAsia="en-US" w:bidi="ar-SA"/>
        </w:rPr>
      </w:r>
      <w:r>
        <w:rPr>
          <w:rFonts w:ascii="Cambria" w:hAnsi="Cambria" w:cs="" w:eastAsia="Cambria" w:asciiTheme="minorHAnsi" w:cstheme="minorBidi" w:eastAsiaTheme="minorHAnsi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4"/>
          <w:u w:val="none"/>
          <w:vertAlign w:val="baseline"/>
          <w:em w:val="none"/>
          <w:lang w:val="en-US" w:eastAsia="en-US" w:bidi="ar-SA"/>
        </w:rPr>
        <w:t>There is almost certainly a better transition sentence from the intro, which sets the stage quite well, to the “Specifically, we quantify...”</w:t>
      </w:r>
    </w:p>
  </w:comment>
  <w:comment w:id="3" w:author="Unknown Author" w:date="2018-09-23T07:00:44Z" w:initials="">
    <w:p>
      <w:r>
        <w:rPr>
          <w:rFonts w:eastAsia="Cambria" w:cstheme="minorBidi" w:eastAsiaTheme="minorHAnsi" w:cs="" w:ascii="Cambria" w:hAnsi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4"/>
          <w:u w:val="none"/>
          <w:vertAlign w:val="baseline"/>
          <w:em w:val="none"/>
          <w:lang w:bidi="ar-SA" w:eastAsia="en-US" w:val="en-US"/>
        </w:rPr>
        <w:t>The intro didn’t seem to make me think that we’d be dealing with multiple factors. And yet the results focus on other factors quite a bit, so there is a bit of a disconnect between the lead and the follow….</w:t>
      </w:r>
    </w:p>
  </w:comment>
  <w:comment w:id="4" w:author="Unknown Author" w:date="2018-09-23T06:59:31Z" w:initials="">
    <w:p>
      <w:r>
        <w:rPr>
          <w:rFonts w:eastAsia="Cambria" w:cstheme="minorBidi" w:eastAsiaTheme="minorHAnsi" w:cs="" w:ascii="Cambria" w:hAnsi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4"/>
          <w:u w:val="none"/>
          <w:vertAlign w:val="baseline"/>
          <w:em w:val="none"/>
          <w:lang w:bidi="ar-SA" w:eastAsia="en-US" w:val="en-US"/>
        </w:rPr>
        <w:t>What is it? There are a lot of imprecise antecedents in this abstract beyond just this one...</w:t>
      </w:r>
    </w:p>
  </w:comment>
  <w:comment w:id="5" w:author="Unknown Author" w:date="2018-09-23T07:01:39Z" w:initials="">
    <w:p>
      <w:r>
        <w:rPr>
          <w:rFonts w:ascii="Cambria" w:hAnsi="Cambria" w:eastAsia="Cambria" w:cs="" w:asciiTheme="minorHAnsi" w:cstheme="minorBidi" w:eastAsiaTheme="minorHAnsi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4"/>
          <w:u w:val="none"/>
          <w:vertAlign w:val="baseline"/>
          <w:em w:val="none"/>
          <w:lang w:val="en-US" w:eastAsia="en-US" w:bidi="ar-SA"/>
        </w:rPr>
        <w:t>Imprecise antecedent warning!</w:t>
      </w:r>
    </w:p>
  </w:comment>
  <w:comment w:id="6" w:author="Unknown Author" w:date="2018-09-23T07:02:56Z" w:initials="">
    <w:p>
      <w:r>
        <w:rPr>
          <w:rFonts w:eastAsia="Cambria" w:cstheme="minorBidi" w:eastAsiaTheme="minorHAnsi" w:cs="" w:ascii="Cambria" w:hAnsi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4"/>
          <w:u w:val="none"/>
          <w:vertAlign w:val="baseline"/>
          <w:em w:val="none"/>
          <w:lang w:bidi="ar-SA" w:eastAsia="en-US" w:val="en-US"/>
        </w:rPr>
        <w:t>I’m dying here….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trackRevisions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LibreOffice/6.1.1.2$Linux_X86_64 LibreOffice_project/10$Build-2</Application>
  <Pages>1</Pages>
  <Words>243</Words>
  <Characters>1403</Characters>
  <CharactersWithSpaces>1642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2018-09-21T12:13:47Z</dcterms:created>
  <dc:creator/>
  <dc:description/>
  <dc:language>en-NZ</dc:language>
  <cp:lastModifiedBy/>
  <dcterms:modified xsi:type="dcterms:W3CDTF">2018-09-23T07:03:47Z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