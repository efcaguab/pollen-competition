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D9A2" w14:textId="77777777" w:rsidR="00B20D34" w:rsidRDefault="00BD5EC1">
      <w:pPr>
        <w:pStyle w:val="Ttulo"/>
      </w:pPr>
      <w:r>
        <w:t>The pollination trade-off</w:t>
      </w:r>
    </w:p>
    <w:p w14:paraId="034820DA" w14:textId="4C31F8E1" w:rsidR="00B20D34" w:rsidRDefault="00BD5EC1">
      <w:pPr>
        <w:pStyle w:val="Author"/>
      </w:pPr>
      <w:r>
        <w:t>Fernando Cagua</w:t>
      </w:r>
      <w:r>
        <w:rPr>
          <w:vertAlign w:val="superscript"/>
        </w:rPr>
        <w:t>1</w:t>
      </w:r>
      <w:r>
        <w:t>, Hugo</w:t>
      </w:r>
      <w:ins w:id="0" w:author="User" w:date="2019-01-19T23:40:00Z">
        <w:r w:rsidR="00A03528">
          <w:t xml:space="preserve"> J.</w:t>
        </w:r>
      </w:ins>
      <w:r>
        <w:t xml:space="preserve"> Marrero</w:t>
      </w:r>
      <w:r>
        <w:rPr>
          <w:vertAlign w:val="superscript"/>
        </w:rPr>
        <w:t>2</w:t>
      </w:r>
      <w:r>
        <w:t xml:space="preserve">, Jason </w:t>
      </w:r>
      <w:ins w:id="1" w:author="Jason Tylianakis" w:date="2018-12-17T11:02:00Z">
        <w:r>
          <w:t xml:space="preserve">M. </w:t>
        </w:r>
      </w:ins>
      <w:r>
        <w:t>Tylianakis</w:t>
      </w:r>
      <w:r>
        <w:rPr>
          <w:vertAlign w:val="superscript"/>
        </w:rPr>
        <w:t>1</w:t>
      </w:r>
      <w:r>
        <w:t xml:space="preserve">, Daniel </w:t>
      </w:r>
      <w:ins w:id="2" w:author="Jason Tylianakis" w:date="2018-12-17T11:02:00Z">
        <w:r>
          <w:t xml:space="preserve">B. </w:t>
        </w:r>
      </w:ins>
      <w:r>
        <w:t>Stouffer</w:t>
      </w:r>
      <w:r>
        <w:rPr>
          <w:vertAlign w:val="superscript"/>
        </w:rPr>
        <w:t>1</w:t>
      </w:r>
    </w:p>
    <w:p w14:paraId="01210E8F" w14:textId="77777777" w:rsidR="00B20D34" w:rsidRDefault="00B20D34">
      <w:pPr>
        <w:pStyle w:val="FirstParagraph"/>
      </w:pPr>
    </w:p>
    <w:p w14:paraId="6C3842BD" w14:textId="77777777" w:rsidR="00B20D34" w:rsidRDefault="00BD5EC1">
      <w:pPr>
        <w:pStyle w:val="Textoindependiente"/>
      </w:pPr>
      <w:r>
        <w:rPr>
          <w:vertAlign w:val="superscript"/>
        </w:rPr>
        <w:t>1</w:t>
      </w:r>
      <w:r>
        <w:t xml:space="preserve"> Centre for Integrative Ecology, School of Biological Sciences, University of Canterbury, Private Bag 4800, Christchurch 8041, New Zealand</w:t>
      </w:r>
    </w:p>
    <w:p w14:paraId="456545BD" w14:textId="77777777" w:rsidR="00B20D34" w:rsidRPr="00A03528" w:rsidRDefault="00BD5EC1">
      <w:pPr>
        <w:pStyle w:val="Textoindependiente"/>
        <w:rPr>
          <w:lang w:val="es-AR"/>
          <w:rPrChange w:id="3" w:author="User" w:date="2019-01-19T23:40:00Z">
            <w:rPr/>
          </w:rPrChange>
        </w:rPr>
      </w:pPr>
      <w:r w:rsidRPr="00A03528">
        <w:rPr>
          <w:vertAlign w:val="superscript"/>
          <w:lang w:val="es-AR"/>
          <w:rPrChange w:id="4" w:author="User" w:date="2019-01-19T23:40:00Z">
            <w:rPr>
              <w:vertAlign w:val="superscript"/>
            </w:rPr>
          </w:rPrChange>
        </w:rPr>
        <w:t>2</w:t>
      </w:r>
      <w:r w:rsidRPr="00A03528">
        <w:rPr>
          <w:lang w:val="es-AR"/>
          <w:rPrChange w:id="5" w:author="User" w:date="2019-01-19T23:40:00Z">
            <w:rPr/>
          </w:rPrChange>
        </w:rPr>
        <w:t xml:space="preserve"> Centro de Recursos Naturales Renovables de las Zonas Semiáridas, CONICET, Camino de la Carrindanga Km. 7, 8000 Bahía Blanca, Argentina</w:t>
      </w:r>
    </w:p>
    <w:p w14:paraId="59313ED9" w14:textId="77777777" w:rsidR="00B20D34" w:rsidRDefault="00BD5EC1">
      <w:pPr>
        <w:pStyle w:val="Textoindependiente"/>
      </w:pPr>
      <w:r>
        <w:rPr>
          <w:b/>
        </w:rPr>
        <w:t>Author for correspondence:</w:t>
      </w:r>
      <w:r>
        <w:t xml:space="preserve"> E. Fernando Cagua (efc29@uclive.ac.nz) - Centre for Integrative Ecology, School of Biological Sciences, University of Canterbury, Private Bag 4800, Christchurch 8140, New Zealand</w:t>
      </w:r>
    </w:p>
    <w:p w14:paraId="5144E6D8" w14:textId="77777777" w:rsidR="00B20D34" w:rsidRDefault="00BD5EC1">
      <w:pPr>
        <w:pStyle w:val="Textoindependiente"/>
      </w:pPr>
      <w:r>
        <w:rPr>
          <w:b/>
        </w:rPr>
        <w:t>Manuscript length:</w:t>
      </w:r>
      <w:r>
        <w:t xml:space="preserve"> 34,263 characters, approx. 5,030 words (excludes front-matter, abstract, awknoledgements, references, and figure/table legends); 26 min. reading time.</w:t>
      </w:r>
    </w:p>
    <w:p w14:paraId="5B58C868" w14:textId="77777777" w:rsidR="00B20D34" w:rsidRDefault="00BD5EC1">
      <w:pPr>
        <w:pStyle w:val="Textoindependiente"/>
      </w:pPr>
      <w:r>
        <w:rPr>
          <w:b/>
        </w:rPr>
        <w:t>Abstract length:</w:t>
      </w:r>
      <w:r>
        <w:t xml:space="preserve"> 185 words.</w:t>
      </w:r>
    </w:p>
    <w:p w14:paraId="780D12BF" w14:textId="77777777" w:rsidR="00B20D34" w:rsidRDefault="00B20D34">
      <w:pPr>
        <w:pStyle w:val="Textoindependiente"/>
      </w:pPr>
    </w:p>
    <w:p w14:paraId="289528D7" w14:textId="77777777" w:rsidR="00B20D34" w:rsidRDefault="00BD5EC1">
      <w:pPr>
        <w:pStyle w:val="Ttulo1"/>
      </w:pPr>
      <w:bookmarkStart w:id="6" w:name="draft-info"/>
      <w:bookmarkEnd w:id="6"/>
      <w:r>
        <w:t>Draft Info</w:t>
      </w:r>
    </w:p>
    <w:p w14:paraId="7D4C98E4" w14:textId="77777777" w:rsidR="00B20D34" w:rsidRDefault="00BD5EC1">
      <w:pPr>
        <w:pStyle w:val="Ttulo2"/>
      </w:pPr>
      <w:bookmarkStart w:id="7" w:name="changes"/>
      <w:bookmarkEnd w:id="7"/>
      <w:r>
        <w:t>Changes</w:t>
      </w:r>
    </w:p>
    <w:p w14:paraId="7E926C65" w14:textId="77777777" w:rsidR="00B20D34" w:rsidRDefault="00BD5EC1">
      <w:pPr>
        <w:pStyle w:val="Compact"/>
        <w:numPr>
          <w:ilvl w:val="0"/>
          <w:numId w:val="3"/>
        </w:numPr>
      </w:pPr>
      <w:r>
        <w:t>Now using AICc instead of AIC to evaluate models (no change in results)</w:t>
      </w:r>
    </w:p>
    <w:p w14:paraId="52554B69" w14:textId="77777777" w:rsidR="00B20D34" w:rsidRDefault="00BD5EC1">
      <w:pPr>
        <w:pStyle w:val="Compact"/>
        <w:numPr>
          <w:ilvl w:val="0"/>
          <w:numId w:val="3"/>
        </w:numPr>
      </w:pPr>
      <w:r>
        <w:t>Traits: (</w:t>
      </w:r>
      <w:r>
        <w:rPr>
          <w:i/>
        </w:rPr>
        <w:t>a</w:t>
      </w:r>
      <w:r>
        <w:t>) to keep signature of phenology, absolute flower counts (log-transformed) are used instead of relative abundances. Also, now (</w:t>
      </w:r>
      <w:r>
        <w:rPr>
          <w:i/>
        </w:rPr>
        <w:t>b</w:t>
      </w:r>
      <w:r>
        <w:t>) columns in the trait matrix for phenology are scaled so that it doesn't count 5 times as much as other traits.</w:t>
      </w:r>
    </w:p>
    <w:p w14:paraId="2D3AEA90" w14:textId="77777777" w:rsidR="00B20D34" w:rsidRDefault="00BD5EC1">
      <w:pPr>
        <w:pStyle w:val="Compact"/>
        <w:numPr>
          <w:ilvl w:val="0"/>
          <w:numId w:val="3"/>
        </w:numPr>
      </w:pPr>
      <w:r>
        <w:t>The absolute/relative/gain terminology was confusing. Now I'm modelling open and bagged pollen counts directly, using the bagged as a sort of control.</w:t>
      </w:r>
    </w:p>
    <w:p w14:paraId="484573F9" w14:textId="77777777" w:rsidR="00B20D34" w:rsidRDefault="00BD5EC1">
      <w:pPr>
        <w:pStyle w:val="Compact"/>
        <w:numPr>
          <w:ilvl w:val="0"/>
          <w:numId w:val="3"/>
        </w:numPr>
      </w:pPr>
      <w:r>
        <w:t>Introduced visit effectiveness instead of the share in the pollen pool as a predictor in the model. Turns out to be a better predictor and also incorporates quantitative visitation data which was missing from the previous models.</w:t>
      </w:r>
    </w:p>
    <w:p w14:paraId="2B7EF33F" w14:textId="77777777" w:rsidR="00B20D34" w:rsidRDefault="00BD5EC1">
      <w:pPr>
        <w:pStyle w:val="Compact"/>
        <w:numPr>
          <w:ilvl w:val="0"/>
          <w:numId w:val="3"/>
        </w:numPr>
      </w:pPr>
      <w:r>
        <w:t>Now I use a PCA of the explanatory variables to understand different plant strategies and give a deeper treatment to the facilitation/competition question.</w:t>
      </w:r>
    </w:p>
    <w:p w14:paraId="40467EEB" w14:textId="77777777" w:rsidR="00B20D34" w:rsidRDefault="00BD5EC1">
      <w:pPr>
        <w:pStyle w:val="Ttulo2"/>
      </w:pPr>
      <w:bookmarkStart w:id="8" w:name="todo"/>
      <w:bookmarkEnd w:id="8"/>
      <w:r>
        <w:t>Todo</w:t>
      </w:r>
    </w:p>
    <w:p w14:paraId="6B7FDEB3" w14:textId="77777777" w:rsidR="00B20D34" w:rsidRDefault="00BD5EC1">
      <w:pPr>
        <w:pStyle w:val="Compact"/>
        <w:numPr>
          <w:ilvl w:val="0"/>
          <w:numId w:val="4"/>
        </w:numPr>
      </w:pPr>
      <w:r>
        <w:t>Polish discussion, will appreciate input here.</w:t>
      </w:r>
    </w:p>
    <w:p w14:paraId="238F775C" w14:textId="77777777" w:rsidR="00B20D34" w:rsidRDefault="00BD5EC1">
      <w:pPr>
        <w:pStyle w:val="Compact"/>
        <w:numPr>
          <w:ilvl w:val="0"/>
          <w:numId w:val="4"/>
        </w:numPr>
      </w:pPr>
      <w:r>
        <w:t>Polish supp. info.</w:t>
      </w:r>
    </w:p>
    <w:p w14:paraId="51E2C17D" w14:textId="77777777" w:rsidR="00B20D34" w:rsidRDefault="00BD5EC1">
      <w:pPr>
        <w:pStyle w:val="Compact"/>
        <w:numPr>
          <w:ilvl w:val="0"/>
          <w:numId w:val="4"/>
        </w:numPr>
      </w:pPr>
      <w:r>
        <w:t>Spell-check everything &amp; check that reference list is correct.</w:t>
      </w:r>
    </w:p>
    <w:p w14:paraId="0325B3AD" w14:textId="77777777" w:rsidR="00B20D34" w:rsidRDefault="00BD5EC1">
      <w:pPr>
        <w:pStyle w:val="Compact"/>
        <w:numPr>
          <w:ilvl w:val="0"/>
          <w:numId w:val="4"/>
        </w:numPr>
      </w:pPr>
      <w:r>
        <w:lastRenderedPageBreak/>
        <w:t>I think its not supper clear in the manuscript what is meant by a plant strategy. Need to re-check in the next iteration.</w:t>
      </w:r>
    </w:p>
    <w:p w14:paraId="586AB077" w14:textId="77777777" w:rsidR="00B20D34" w:rsidRDefault="00BD5EC1">
      <w:pPr>
        <w:pStyle w:val="Ttulo2"/>
      </w:pPr>
      <w:bookmarkStart w:id="9" w:name="questions"/>
      <w:bookmarkEnd w:id="9"/>
      <w:r>
        <w:t>Questions</w:t>
      </w:r>
    </w:p>
    <w:p w14:paraId="10009D0D" w14:textId="77777777" w:rsidR="00B20D34" w:rsidRDefault="00BD5EC1">
      <w:pPr>
        <w:pStyle w:val="FirstParagraph"/>
      </w:pPr>
      <w:r>
        <w:t>Feel free to come back here after you've read the manuscript. Thanks!</w:t>
      </w:r>
    </w:p>
    <w:p w14:paraId="0295C1B6" w14:textId="77777777" w:rsidR="00B20D34" w:rsidRDefault="00BD5EC1">
      <w:pPr>
        <w:pStyle w:val="Compact"/>
        <w:numPr>
          <w:ilvl w:val="0"/>
          <w:numId w:val="5"/>
        </w:numPr>
      </w:pPr>
      <w:commentRangeStart w:id="10"/>
      <w:r>
        <w:t>Journal?</w:t>
      </w:r>
      <w:commentRangeEnd w:id="10"/>
      <w:r w:rsidR="007D1FC4">
        <w:rPr>
          <w:rStyle w:val="Refdecomentario"/>
        </w:rPr>
        <w:commentReference w:id="10"/>
      </w:r>
    </w:p>
    <w:p w14:paraId="46350941" w14:textId="77777777" w:rsidR="00B20D34" w:rsidRDefault="00BD5EC1">
      <w:pPr>
        <w:pStyle w:val="Compact"/>
        <w:numPr>
          <w:ilvl w:val="0"/>
          <w:numId w:val="5"/>
        </w:numPr>
      </w:pPr>
      <w:r>
        <w:t>I think the story is still a bit disperse. Will appreciate feedback on identifying the most important/exciting findings to tie the others around it. So far the central topic is scaling up of competition to the community level.</w:t>
      </w:r>
    </w:p>
    <w:p w14:paraId="7BB0EDE9" w14:textId="77777777" w:rsidR="00B20D34" w:rsidRDefault="00BD5EC1">
      <w:pPr>
        <w:pStyle w:val="Compact"/>
        <w:numPr>
          <w:ilvl w:val="0"/>
          <w:numId w:val="5"/>
        </w:numPr>
      </w:pPr>
      <w:r>
        <w:t>Do you know of a reasonable reference for the claims in  and ?</w:t>
      </w:r>
    </w:p>
    <w:p w14:paraId="4DA3F8AF" w14:textId="77777777" w:rsidR="00B20D34" w:rsidRDefault="00BD5EC1">
      <w:pPr>
        <w:pStyle w:val="Compact"/>
        <w:numPr>
          <w:ilvl w:val="0"/>
          <w:numId w:val="5"/>
        </w:numPr>
      </w:pPr>
      <w:commentRangeStart w:id="11"/>
      <w:r>
        <w:t>Hugo. Some journals require publication of data alongside with the paper. Is it OK to consider those? Or you prefer to keep data private?</w:t>
      </w:r>
      <w:commentRangeEnd w:id="11"/>
      <w:r w:rsidR="007D1FC4">
        <w:rPr>
          <w:rStyle w:val="Refdecomentario"/>
        </w:rPr>
        <w:commentReference w:id="11"/>
      </w:r>
    </w:p>
    <w:p w14:paraId="268820ED" w14:textId="77777777" w:rsidR="00B20D34" w:rsidRDefault="00BD5EC1">
      <w:pPr>
        <w:pStyle w:val="Compact"/>
        <w:numPr>
          <w:ilvl w:val="0"/>
          <w:numId w:val="5"/>
        </w:numPr>
      </w:pPr>
      <w:r>
        <w:t>In Figure @ref(fig:fig-trade-off-predictions)a, I determine if the slope is significantly positive or negative by checking whether the standard errors cross 0. Should it be 2 times SE? Should all other error bars in Figure @ref(fig:fig-trade-off-predictions) be 2 times SE?</w:t>
      </w:r>
    </w:p>
    <w:p w14:paraId="4F63E549" w14:textId="77777777" w:rsidR="00B20D34" w:rsidRDefault="00BD5EC1">
      <w:pPr>
        <w:pStyle w:val="Compact"/>
        <w:numPr>
          <w:ilvl w:val="0"/>
          <w:numId w:val="5"/>
        </w:numPr>
      </w:pPr>
      <w:r>
        <w:t>What do you think about the quantity/quality discourse now? I'm still unconvinced. Maybe I should just go for relationship conspecific/heterospecific instead of quality? That would mean that Figure @ref(fig:fig-average-qual-quant)c would just need the right panel. Cause the left is just almost the same as Figure @ref(fig:fig-average-qual-quant)b, except that it includes models in which the variable was not present and hence "shrinks" the model averaged estimate.</w:t>
      </w:r>
    </w:p>
    <w:p w14:paraId="465FFC68" w14:textId="77777777" w:rsidR="00B20D34" w:rsidRDefault="00BD5EC1">
      <w:pPr>
        <w:pStyle w:val="Compact"/>
        <w:numPr>
          <w:ilvl w:val="0"/>
          <w:numId w:val="5"/>
        </w:numPr>
      </w:pPr>
      <w:r>
        <w:t>Unsure of whether in Figure @ref(fig:fig-pca)a, it would be better to display the contribution of each component to total variance instead of the cummulative contribution.</w:t>
      </w:r>
    </w:p>
    <w:p w14:paraId="6B630848" w14:textId="77777777" w:rsidR="00B20D34" w:rsidRDefault="00BD5EC1">
      <w:pPr>
        <w:pStyle w:val="Compact"/>
        <w:numPr>
          <w:ilvl w:val="0"/>
          <w:numId w:val="5"/>
        </w:numPr>
      </w:pPr>
      <w:r>
        <w:t>I'm not very happy with the way the third hypothesis is described in the intro (). I would appreciate ideas to rephrase it clearly</w:t>
      </w:r>
    </w:p>
    <w:p w14:paraId="51419E94" w14:textId="77777777" w:rsidR="00B20D34" w:rsidRDefault="00BD5EC1">
      <w:pPr>
        <w:pStyle w:val="Compact"/>
        <w:numPr>
          <w:ilvl w:val="0"/>
          <w:numId w:val="5"/>
        </w:numPr>
      </w:pPr>
      <w:r>
        <w:t>Does the paragraph in  needs more meat? Any suggestions?</w:t>
      </w:r>
    </w:p>
    <w:p w14:paraId="5D6D674F" w14:textId="77777777" w:rsidR="00B20D34" w:rsidRDefault="00BD5EC1">
      <w:pPr>
        <w:pStyle w:val="Compact"/>
        <w:numPr>
          <w:ilvl w:val="0"/>
          <w:numId w:val="5"/>
        </w:numPr>
      </w:pPr>
      <w:r>
        <w:t>My background in the topic is limited, would be grateful if you could point me out to key papers that could be used to put some context to the finding of the "flexibility" of plants strategies (paragraph in )</w:t>
      </w:r>
    </w:p>
    <w:p w14:paraId="49212FD8" w14:textId="77777777" w:rsidR="00B20D34" w:rsidRDefault="00BD5EC1">
      <w:pPr>
        <w:pStyle w:val="Compact"/>
        <w:numPr>
          <w:ilvl w:val="0"/>
          <w:numId w:val="5"/>
        </w:numPr>
      </w:pPr>
      <w:r>
        <w:t>Part of the discussion before revolved about the fact that degree is commonly used in theoretical models of mutualism to adjust the mutualistic benefit of generalist species. I've removed it because I think the discussion is already a bit long and didn't fit that nicely in the story. You think it should be included?</w:t>
      </w:r>
    </w:p>
    <w:p w14:paraId="19354BC3" w14:textId="77777777" w:rsidR="00B20D34" w:rsidRDefault="00B20D34">
      <w:pPr>
        <w:pStyle w:val="FirstParagraph"/>
      </w:pPr>
    </w:p>
    <w:p w14:paraId="2CA82699" w14:textId="77777777" w:rsidR="00B20D34" w:rsidRDefault="00BD5EC1">
      <w:pPr>
        <w:pStyle w:val="Ttulo1"/>
      </w:pPr>
      <w:bookmarkStart w:id="12" w:name="abstract"/>
      <w:bookmarkEnd w:id="12"/>
      <w:r>
        <w:t>Abstract</w:t>
      </w:r>
    </w:p>
    <w:p w14:paraId="49DD7C3F" w14:textId="77777777" w:rsidR="00B20D34" w:rsidRDefault="00BD5EC1">
      <w:pPr>
        <w:pStyle w:val="FirstParagraph"/>
      </w:pPr>
      <w:r>
        <w:rPr>
          <w:i/>
        </w:rPr>
        <w:t>TBC once journal has been defined. But probably it will be something along the lines of the last paragraph of the discussion which goes:</w:t>
      </w:r>
      <w:r>
        <w:t xml:space="preserve"> Here we show that competition for </w:t>
      </w:r>
      <w:r>
        <w:lastRenderedPageBreak/>
        <w:t>pollination is pervasive in ecological communities and that its effect on plant species strongly influenced by the community context. Our results suggest that at the community level, the strategies that plants adopt to minimise competition require reaching a fine balancing act between the quantity and quality of pollination. In particular, strategies that promote dominance of the species in its community (in terms of abundance, visitation and participation in the pollen pool) had the largest impacts on pollen deposition but also the largest trade-offs between increasing deposition of conspecific pollen and reducing that of heterospecific pollen. Contrastingly, strategies that increase niche differentiation (functional originality and specialization) were positive to both the quantity and quality of pollination, but its effect was comparatively small compared to strategies of dominance.Remarkably, the particular strategy a plant uses is strongly shaped by its context and hence can be dramatically different in each of the communities it is part of.</w:t>
      </w:r>
    </w:p>
    <w:p w14:paraId="50F44D5C" w14:textId="77777777" w:rsidR="00B20D34" w:rsidRDefault="00BD5EC1">
      <w:pPr>
        <w:pStyle w:val="Textoindependiente"/>
      </w:pPr>
      <w:r>
        <w:rPr>
          <w:b/>
        </w:rPr>
        <w:t>Keywords:</w:t>
      </w:r>
      <w:r>
        <w:t xml:space="preserve"> X, Y, Z</w:t>
      </w:r>
    </w:p>
    <w:p w14:paraId="47489F68" w14:textId="77777777" w:rsidR="00B20D34" w:rsidRDefault="00B20D34">
      <w:pPr>
        <w:pStyle w:val="Textoindependiente"/>
      </w:pPr>
    </w:p>
    <w:p w14:paraId="48184294" w14:textId="77777777" w:rsidR="00B20D34" w:rsidRDefault="00BD5EC1">
      <w:pPr>
        <w:pStyle w:val="Ttulo1"/>
      </w:pPr>
      <w:bookmarkStart w:id="13" w:name="introduction"/>
      <w:bookmarkEnd w:id="13"/>
      <w:r>
        <w:t>Introduction</w:t>
      </w:r>
    </w:p>
    <w:p w14:paraId="65BF13E3" w14:textId="51B915E1" w:rsidR="00B20D34" w:rsidRDefault="00BD5EC1">
      <w:pPr>
        <w:pStyle w:val="FirstParagraph"/>
      </w:pPr>
      <w:r>
        <w:t xml:space="preserve">Animal pollination systems play a disproportionally important role in food production and maintenance of global biodiversity [@bascompte_plant-animal_2007; @klein_importance_2007; @ollerton_how_2011]. Alongside the direct mutualisms between plants and their pollinators, </w:t>
      </w:r>
      <w:del w:id="14" w:author="Jason Tylianakis" w:date="2018-12-17T11:05:00Z">
        <w:r w:rsidDel="00E26674">
          <w:delText xml:space="preserve"> the support to </w:delText>
        </w:r>
      </w:del>
      <w:r>
        <w:t xml:space="preserve">biodiversity can be </w:t>
      </w:r>
      <w:del w:id="15" w:author="Jason Tylianakis" w:date="2018-12-17T11:05:00Z">
        <w:r w:rsidDel="00E26674">
          <w:delText xml:space="preserve">achieved </w:delText>
        </w:r>
      </w:del>
      <w:ins w:id="16" w:author="Jason Tylianakis" w:date="2018-12-17T11:05:00Z">
        <w:r w:rsidR="00E26674">
          <w:t xml:space="preserve">supported </w:t>
        </w:r>
      </w:ins>
      <w:r>
        <w:t>as a result of inter-species facilitation—the positive feedback loops that exist between plant</w:t>
      </w:r>
      <w:ins w:id="17" w:author="Jason Tylianakis" w:date="2018-12-17T11:06:00Z">
        <w:r w:rsidR="00E26674">
          <w:t xml:space="preserve"> </w:t>
        </w:r>
        <w:commentRangeStart w:id="18"/>
        <w:r w:rsidR="00E26674">
          <w:t>specie</w:t>
        </w:r>
      </w:ins>
      <w:r>
        <w:t xml:space="preserve">s </w:t>
      </w:r>
      <w:commentRangeEnd w:id="18"/>
      <w:r w:rsidR="00E26674">
        <w:rPr>
          <w:rStyle w:val="Refdecomentario"/>
        </w:rPr>
        <w:commentReference w:id="18"/>
      </w:r>
      <w:r>
        <w:t>that share pollinators or pollinators that share plant</w:t>
      </w:r>
      <w:ins w:id="19" w:author="Jason Tylianakis" w:date="2018-12-17T11:06:00Z">
        <w:r w:rsidR="00E26674">
          <w:t>s</w:t>
        </w:r>
      </w:ins>
      <w:r>
        <w:t xml:space="preserve"> [@moeller_facilitative_2004; @ghazoul_floral_2006; @molina-montenegro_positive_2008]. In sum, inter-species facilitation is able to promote species coexistence </w:t>
      </w:r>
      <w:del w:id="20" w:author="Jason Tylianakis" w:date="2018-12-17T11:13:00Z">
        <w:r w:rsidDel="00E26674">
          <w:delText>because it is able to</w:delText>
        </w:r>
      </w:del>
      <w:ins w:id="21" w:author="Jason Tylianakis" w:date="2018-12-17T11:13:00Z">
        <w:r w:rsidR="00E26674">
          <w:t>by</w:t>
        </w:r>
      </w:ins>
      <w:r>
        <w:t xml:space="preserve"> offset</w:t>
      </w:r>
      <w:ins w:id="22" w:author="Jason Tylianakis" w:date="2018-12-17T11:13:00Z">
        <w:r w:rsidR="00E26674">
          <w:t>ting</w:t>
        </w:r>
      </w:ins>
      <w:r>
        <w:t xml:space="preserve"> the effects of direct </w:t>
      </w:r>
      <w:ins w:id="23" w:author="Jason Tylianakis" w:date="2018-12-17T11:13:00Z">
        <w:r w:rsidR="00E26674">
          <w:t xml:space="preserve">resource </w:t>
        </w:r>
      </w:ins>
      <w:r>
        <w:t xml:space="preserve">competition </w:t>
      </w:r>
      <w:del w:id="24" w:author="Jason Tylianakis" w:date="2018-12-17T11:14:00Z">
        <w:r w:rsidDel="00E26674">
          <w:delText xml:space="preserve">for resources </w:delText>
        </w:r>
      </w:del>
      <w:r>
        <w:t xml:space="preserve">[@stachowicz_mutualism_2001]. What is more, studies that are fundamental to our current knowledge of mutualism predict that the maximum number of coexisting species---effectively an upper limit to biodiversity---is achieved when the number of shared mutualistic partners is maximised in a community [@bastolla_architecture_2009]. </w:t>
      </w:r>
      <w:commentRangeStart w:id="25"/>
      <w:r>
        <w:t xml:space="preserve">And yet, not every pollinator species in natural </w:t>
      </w:r>
      <w:ins w:id="26" w:author="User" w:date="2019-02-08T17:20:00Z">
        <w:r w:rsidR="005A5E80">
          <w:t xml:space="preserve">complexes </w:t>
        </w:r>
      </w:ins>
      <w:r>
        <w:t xml:space="preserve">communities interacts with every species of </w:t>
      </w:r>
      <w:commentRangeStart w:id="27"/>
      <w:r>
        <w:t>plant</w:t>
      </w:r>
      <w:commentRangeEnd w:id="27"/>
      <w:r w:rsidR="007D1FC4">
        <w:rPr>
          <w:rStyle w:val="Refdecomentario"/>
        </w:rPr>
        <w:commentReference w:id="27"/>
      </w:r>
      <w:r>
        <w:t>.</w:t>
      </w:r>
      <w:commentRangeEnd w:id="25"/>
      <w:r w:rsidR="009F2237">
        <w:rPr>
          <w:rStyle w:val="Refdecomentario"/>
        </w:rPr>
        <w:commentReference w:id="25"/>
      </w:r>
    </w:p>
    <w:p w14:paraId="6E6AC96C" w14:textId="77777777" w:rsidR="00B20D34" w:rsidRDefault="00BD5EC1">
      <w:pPr>
        <w:pStyle w:val="Textoindependiente"/>
      </w:pPr>
      <w:r>
        <w:t xml:space="preserve">One explanation </w:t>
      </w:r>
      <w:ins w:id="28" w:author="Jason Tylianakis" w:date="2018-12-17T11:17:00Z">
        <w:r w:rsidR="00921E7C">
          <w:t xml:space="preserve">for why the number of partners is not maximized </w:t>
        </w:r>
      </w:ins>
      <w:r>
        <w:t xml:space="preserve">is that sharing a mutualistic partner also has costs [@waser_interspecific_1978]. </w:t>
      </w:r>
      <w:commentRangeStart w:id="29"/>
      <w:r>
        <w:t>As soon as there are costs, plants start competing for mutualistic partners,</w:t>
      </w:r>
      <w:commentRangeEnd w:id="29"/>
      <w:r w:rsidR="00921E7C">
        <w:rPr>
          <w:rStyle w:val="Refdecomentario"/>
        </w:rPr>
        <w:commentReference w:id="29"/>
      </w:r>
      <w:r>
        <w:t xml:space="preserve"> even if this competition is not strong enough to produce a net negative effect in fitness. It has been clear for a long time [@robertson_philosophy_1895; both experimentally @lewis_experimental_1961 and theoretically @levin_competition_1970] that when competition is strong enough, it can be detrimental to plants' fitness. So much so that competition for pollination has been shown to drive ecological differentiation [for example by driving the evolution </w:t>
      </w:r>
      <w:del w:id="30" w:author="Jason Tylianakis" w:date="2018-12-17T11:19:00Z">
        <w:r w:rsidDel="00921E7C">
          <w:delText xml:space="preserve">of </w:delText>
        </w:r>
      </w:del>
      <w:r>
        <w:t xml:space="preserve">of both traits and reproductive strategies; </w:t>
      </w:r>
      <w:r>
        <w:lastRenderedPageBreak/>
        <w:t xml:space="preserve">@mitchell_new_2009; @caruso_competition_2000]. It is less clear, however, how exactly these strategies of differentiation, in turn, modulate </w:t>
      </w:r>
      <w:ins w:id="31" w:author="Jason Tylianakis" w:date="2018-12-17T11:19:00Z">
        <w:r w:rsidR="00921E7C">
          <w:t xml:space="preserve">both </w:t>
        </w:r>
      </w:ins>
      <w:r>
        <w:t>the strength of competition for pollinators</w:t>
      </w:r>
      <w:ins w:id="32" w:author="Jason Tylianakis" w:date="2018-12-17T11:19:00Z">
        <w:r w:rsidR="00921E7C">
          <w:t xml:space="preserve"> </w:t>
        </w:r>
        <w:commentRangeStart w:id="33"/>
        <w:r w:rsidR="00921E7C">
          <w:t>and the benefit of sharing mutualists</w:t>
        </w:r>
        <w:commentRangeEnd w:id="33"/>
        <w:r w:rsidR="00921E7C">
          <w:rPr>
            <w:rStyle w:val="Refdecomentario"/>
          </w:rPr>
          <w:commentReference w:id="33"/>
        </w:r>
      </w:ins>
      <w:r>
        <w:t xml:space="preserve">.  </w:t>
      </w:r>
    </w:p>
    <w:p w14:paraId="11BE2BE6" w14:textId="34B0813F" w:rsidR="00B20D34" w:rsidRDefault="00BD5EC1">
      <w:pPr>
        <w:pStyle w:val="Textoindependiente"/>
      </w:pPr>
      <w:r>
        <w:t>There are two main mechanisms through which factors of ecological differentiation can affect plant fertilization [@morales_interspecific_2008]. The first</w:t>
      </w:r>
      <w:del w:id="34" w:author="Jason Tylianakis" w:date="2018-12-17T11:20:00Z">
        <w:r w:rsidDel="00C059A1">
          <w:delText xml:space="preserve"> mechanism,</w:delText>
        </w:r>
      </w:del>
      <w:r>
        <w:t xml:space="preserve"> is by reducing the number of conspecific pollen grains on stigmas. For example, plants with distinctively attractive flowers might reduce the number of visits---and hence the amount of conspecific pollen deposited by animals---for those less attractive</w:t>
      </w:r>
      <w:ins w:id="35" w:author="Jason Tylianakis" w:date="2018-12-17T11:21:00Z">
        <w:r w:rsidR="00C059A1">
          <w:t xml:space="preserve"> </w:t>
        </w:r>
        <w:proofErr w:type="spellStart"/>
        <w:r w:rsidR="00C059A1">
          <w:t>neighbouring</w:t>
        </w:r>
        <w:proofErr w:type="spellEnd"/>
        <w:r w:rsidR="00C059A1">
          <w:t xml:space="preserve"> plants</w:t>
        </w:r>
      </w:ins>
      <w:r>
        <w:t xml:space="preserve"> [@yang_pollinator_2011]. This can be seen as the </w:t>
      </w:r>
      <w:r>
        <w:rPr>
          <w:i/>
        </w:rPr>
        <w:t>quantity</w:t>
      </w:r>
      <w:r>
        <w:t xml:space="preserve"> of the pollination service. More subtly, when plants employ </w:t>
      </w:r>
      <w:commentRangeStart w:id="36"/>
      <w:r>
        <w:t xml:space="preserve">reproductive strategies that imply sharing </w:t>
      </w:r>
      <w:ins w:id="37" w:author="Jason Tylianakis" w:date="2018-12-17T11:21:00Z">
        <w:r w:rsidR="00C059A1">
          <w:t xml:space="preserve">of </w:t>
        </w:r>
      </w:ins>
      <w:r>
        <w:t>pollination partners</w:t>
      </w:r>
      <w:commentRangeEnd w:id="36"/>
      <w:r w:rsidR="00C059A1">
        <w:rPr>
          <w:rStyle w:val="Refdecomentario"/>
        </w:rPr>
        <w:commentReference w:id="36"/>
      </w:r>
      <w:r>
        <w:t xml:space="preserve">, even receiving a visit might not translate into fertilization. This </w:t>
      </w:r>
      <w:del w:id="38" w:author="Jason Tylianakis" w:date="2018-12-17T11:22:00Z">
        <w:r w:rsidDel="00C059A1">
          <w:delText xml:space="preserve">so </w:delText>
        </w:r>
      </w:del>
      <w:ins w:id="39" w:author="Jason Tylianakis" w:date="2018-12-17T11:22:00Z">
        <w:r w:rsidR="00C059A1">
          <w:t xml:space="preserve">is </w:t>
        </w:r>
      </w:ins>
      <w:r>
        <w:t xml:space="preserve">because a focal plant might receive pollen from a different species, or conversely, pollen from the focal plant might be lost to different species. </w:t>
      </w:r>
      <w:commentRangeStart w:id="40"/>
      <w:r>
        <w:t>This second mechanism</w:t>
      </w:r>
      <w:del w:id="41" w:author="Jason Tylianakis" w:date="2018-12-17T11:24:00Z">
        <w:r w:rsidDel="00B30F06">
          <w:delText>,</w:delText>
        </w:r>
      </w:del>
      <w:r>
        <w:t xml:space="preserve"> is called interspecific pollen transfer </w:t>
      </w:r>
      <w:commentRangeEnd w:id="40"/>
      <w:r w:rsidR="00B30F06">
        <w:rPr>
          <w:rStyle w:val="Refdecomentario"/>
        </w:rPr>
        <w:commentReference w:id="40"/>
      </w:r>
      <w:r>
        <w:t>[@campbell_mechanism_1985]</w:t>
      </w:r>
      <w:ins w:id="42" w:author="Jason Tylianakis" w:date="2018-12-17T11:22:00Z">
        <w:r w:rsidR="00C059A1">
          <w:t xml:space="preserve"> and, g</w:t>
        </w:r>
      </w:ins>
      <w:del w:id="43" w:author="Jason Tylianakis" w:date="2018-12-17T11:22:00Z">
        <w:r w:rsidDel="00C059A1">
          <w:delText>. G</w:delText>
        </w:r>
      </w:del>
      <w:r>
        <w:t xml:space="preserve">enerally speaking, the higher the proportion of </w:t>
      </w:r>
      <w:commentRangeStart w:id="44"/>
      <w:r>
        <w:t xml:space="preserve">conspecific relative to heterospecific pollen </w:t>
      </w:r>
      <w:commentRangeEnd w:id="44"/>
      <w:r w:rsidR="00C059A1">
        <w:rPr>
          <w:rStyle w:val="Refdecomentario"/>
        </w:rPr>
        <w:commentReference w:id="44"/>
      </w:r>
      <w:r>
        <w:t xml:space="preserve">the higher </w:t>
      </w:r>
      <w:commentRangeStart w:id="45"/>
      <w:r>
        <w:t xml:space="preserve">the </w:t>
      </w:r>
      <w:r>
        <w:rPr>
          <w:i/>
        </w:rPr>
        <w:t>quality</w:t>
      </w:r>
      <w:r>
        <w:t xml:space="preserve"> </w:t>
      </w:r>
      <w:commentRangeEnd w:id="45"/>
      <w:r w:rsidR="008E7DF3">
        <w:rPr>
          <w:rStyle w:val="Refdecomentario"/>
        </w:rPr>
        <w:commentReference w:id="45"/>
      </w:r>
      <w:r>
        <w:t xml:space="preserve">of the pollination service. With few exceptions [@rathcke_interactions_1988; @lopezaraizamikel_impact_2007; @tur_evaluating_2016; @hegland_relative_2009; @aizen_reproductive_2010], most of what we know about the quantity and quality of pollination---and its relationship to competition vs. facilitation in pollination systems---is based </w:t>
      </w:r>
      <w:del w:id="46" w:author="Jason Tylianakis" w:date="2018-12-17T11:24:00Z">
        <w:r w:rsidDel="008E1A8C">
          <w:delText xml:space="preserve">mostly </w:delText>
        </w:r>
      </w:del>
      <w:r>
        <w:t>on studies of two plant species. However, competitive interactions between species pairs do not occur in isolation.</w:t>
      </w:r>
    </w:p>
    <w:p w14:paraId="47A6CD2D" w14:textId="01F078F8" w:rsidR="00B20D34" w:rsidRDefault="00BD5EC1">
      <w:pPr>
        <w:pStyle w:val="Textoindependiente"/>
      </w:pPr>
      <w:r>
        <w:t xml:space="preserve">Instead, co-flowering plants often occur in communities in which the factors that determine differentiation are tightly intertwined, operate simultaneously, and may lead to phenomena not observed at smaller scales [@flanagan_effects_2011]. For instance, recent empirical evidence suggests that plants with flowering traits that are original relative to others in the community have generally fewer interaction partners [@coux_linking_2016]. This evidence is aligned with the notion that a species that interacts with few species does so strongly with each of them; in contrast, a species that interacts with a large number of species does so comparatively weakly. If evolutionary specialisation occurs by changing traits to focus on fewer but better partners [@caruso_competition_2000], we should expect a reduction of competition for pollinators in species with original traits and an increase in species with a large number of interaction partners [@gibson_can_2012]. Alternatively, based on evidence from two/three species systems, it might also be the case that flower/pollen density is the dominant force driving pollen transfer [@seifan_outcome_2014]. Abundant plant species might experience a dilution of available pollinators [@feinsinger_effects_1987] but might also receive more effective visits by capitalising on a larger share of both the pollen being transported by pollinators and their visits compared to other species. In this case, a potential reduction in the quantity of pollination (the amount of conspecific pollen received) could be compensated by an increase in the quality of pollination (the amount of conspecific relative to heterospecific pollen received).   The </w:t>
      </w:r>
      <w:del w:id="47" w:author="Jason Tylianakis" w:date="2018-12-17T11:27:00Z">
        <w:r w:rsidDel="008E1A8C">
          <w:delText xml:space="preserve">effect and </w:delText>
        </w:r>
      </w:del>
      <w:r>
        <w:t xml:space="preserve">relative </w:t>
      </w:r>
      <w:r>
        <w:lastRenderedPageBreak/>
        <w:t xml:space="preserve">importance </w:t>
      </w:r>
      <w:del w:id="48" w:author="Jason Tylianakis" w:date="2018-12-17T11:27:00Z">
        <w:r w:rsidDel="008E1A8C">
          <w:delText>that the</w:delText>
        </w:r>
      </w:del>
      <w:ins w:id="49" w:author="Jason Tylianakis" w:date="2018-12-17T11:27:00Z">
        <w:r w:rsidR="008E1A8C">
          <w:t>of these</w:t>
        </w:r>
      </w:ins>
      <w:r>
        <w:t xml:space="preserve"> factors of ecological differentiation </w:t>
      </w:r>
      <w:del w:id="50" w:author="Jason Tylianakis" w:date="2018-12-17T11:28:00Z">
        <w:r w:rsidDel="008E1A8C">
          <w:delText xml:space="preserve">in </w:delText>
        </w:r>
      </w:del>
      <w:del w:id="51" w:author="Jason Tylianakis" w:date="2018-12-17T11:27:00Z">
        <w:r w:rsidDel="008E1A8C">
          <w:delText xml:space="preserve">the </w:delText>
        </w:r>
      </w:del>
      <w:del w:id="52" w:author="Jason Tylianakis" w:date="2018-12-17T11:28:00Z">
        <w:r w:rsidDel="008E1A8C">
          <w:delText>plant</w:delText>
        </w:r>
      </w:del>
      <w:del w:id="53" w:author="Jason Tylianakis" w:date="2018-12-17T11:27:00Z">
        <w:r w:rsidDel="008E1A8C">
          <w:delText>s'</w:delText>
        </w:r>
      </w:del>
      <w:del w:id="54" w:author="Jason Tylianakis" w:date="2018-12-17T11:28:00Z">
        <w:r w:rsidDel="008E1A8C">
          <w:delText xml:space="preserve"> communities </w:delText>
        </w:r>
      </w:del>
      <w:del w:id="55" w:author="Jason Tylianakis" w:date="2018-12-17T11:27:00Z">
        <w:r w:rsidDel="008E1A8C">
          <w:delText>play on the</w:delText>
        </w:r>
      </w:del>
      <w:ins w:id="56" w:author="Jason Tylianakis" w:date="2018-12-17T11:27:00Z">
        <w:r w:rsidR="008E1A8C">
          <w:t>for</w:t>
        </w:r>
      </w:ins>
      <w:r>
        <w:t xml:space="preserve"> pollination service</w:t>
      </w:r>
      <w:ins w:id="57" w:author="Jason Tylianakis" w:date="2018-12-17T11:27:00Z">
        <w:r w:rsidR="008E1A8C">
          <w:t>s</w:t>
        </w:r>
      </w:ins>
      <w:r>
        <w:t xml:space="preserve"> has not yet been empirically evaluated in natural </w:t>
      </w:r>
      <w:ins w:id="58" w:author="Jason Tylianakis" w:date="2018-12-17T11:28:00Z">
        <w:r w:rsidR="008E1A8C">
          <w:t xml:space="preserve">plant </w:t>
        </w:r>
      </w:ins>
      <w:r>
        <w:t>communities.</w:t>
      </w:r>
    </w:p>
    <w:p w14:paraId="651A2125" w14:textId="6FFCF67B" w:rsidR="00B20D34" w:rsidRDefault="00BD5EC1">
      <w:pPr>
        <w:pStyle w:val="Textoindependiente"/>
      </w:pPr>
      <w:commentRangeStart w:id="59"/>
      <w:r>
        <w:t>Here</w:t>
      </w:r>
      <w:commentRangeEnd w:id="59"/>
      <w:r w:rsidR="00EA5631">
        <w:rPr>
          <w:rStyle w:val="Refdecomentario"/>
        </w:rPr>
        <w:commentReference w:id="59"/>
      </w:r>
      <w:r>
        <w:t xml:space="preserve">, we investigate competition for pollination at the community scale using comprehensive empirical data from eleven plant-pollinator communities in the Argentinian Pampas. First, we need to understand the extent to which </w:t>
      </w:r>
      <w:commentRangeStart w:id="60"/>
      <w:r>
        <w:t>the outcome of animal-mediated pollination is facilitation or competition</w:t>
      </w:r>
      <w:commentRangeEnd w:id="60"/>
      <w:r w:rsidR="008E1A8C">
        <w:rPr>
          <w:rStyle w:val="Refdecomentario"/>
        </w:rPr>
        <w:commentReference w:id="60"/>
      </w:r>
      <w:r>
        <w:t>. If facilitation is the primary outcome</w:t>
      </w:r>
      <w:ins w:id="61" w:author="Jason Tylianakis" w:date="2018-12-17T11:36:00Z">
        <w:r w:rsidR="00C92902">
          <w:t>,</w:t>
        </w:r>
      </w:ins>
      <w:r>
        <w:t xml:space="preserve"> </w:t>
      </w:r>
      <w:commentRangeStart w:id="62"/>
      <w:r>
        <w:t>we would expect (</w:t>
      </w:r>
      <w:r>
        <w:rPr>
          <w:i/>
        </w:rPr>
        <w:t>i</w:t>
      </w:r>
      <w:r>
        <w:t xml:space="preserve">) an overall positive relationship between the </w:t>
      </w:r>
      <w:commentRangeStart w:id="63"/>
      <w:r>
        <w:t xml:space="preserve">amount of conspecific </w:t>
      </w:r>
      <w:commentRangeEnd w:id="63"/>
      <w:r w:rsidR="00C92902">
        <w:rPr>
          <w:rStyle w:val="Refdecomentario"/>
        </w:rPr>
        <w:commentReference w:id="63"/>
      </w:r>
      <w:r>
        <w:t xml:space="preserve">pollen deposited in stigmas and the </w:t>
      </w:r>
      <w:ins w:id="64" w:author="Jason Tylianakis" w:date="2018-12-17T11:38:00Z">
        <w:r w:rsidR="00C92902">
          <w:t xml:space="preserve">amount of </w:t>
        </w:r>
      </w:ins>
      <w:proofErr w:type="spellStart"/>
      <w:r>
        <w:t>heterospecific</w:t>
      </w:r>
      <w:proofErr w:type="spellEnd"/>
      <w:r>
        <w:t xml:space="preserve"> pollen [@tur_evaluating_2016] and (</w:t>
      </w:r>
      <w:r>
        <w:rPr>
          <w:i/>
        </w:rPr>
        <w:t>ii</w:t>
      </w:r>
      <w:r>
        <w:t xml:space="preserve">) a larger amount of conspecific pollen deposited in stigmas when flowers are open to animal pollinators than that due to self-pollination. </w:t>
      </w:r>
      <w:commentRangeEnd w:id="62"/>
      <w:r w:rsidR="00440793">
        <w:rPr>
          <w:rStyle w:val="Refdecomentario"/>
        </w:rPr>
        <w:commentReference w:id="62"/>
      </w:r>
      <w:r>
        <w:t xml:space="preserve">Second, we investigate the relative contribution that four ecological </w:t>
      </w:r>
      <w:commentRangeStart w:id="65"/>
      <w:r>
        <w:t>factors</w:t>
      </w:r>
      <w:commentRangeEnd w:id="65"/>
      <w:r w:rsidR="00EA5631">
        <w:rPr>
          <w:rStyle w:val="Refdecomentario"/>
        </w:rPr>
        <w:commentReference w:id="65"/>
      </w:r>
      <w:r>
        <w:t xml:space="preserve">, that together describe the strategies of ecological differentiation, have on competition for pollination. </w:t>
      </w:r>
      <w:commentRangeStart w:id="66"/>
      <w:r>
        <w:t xml:space="preserve">We hypothesize </w:t>
      </w:r>
      <w:commentRangeEnd w:id="66"/>
      <w:r w:rsidR="00EA5631">
        <w:rPr>
          <w:rStyle w:val="Refdecomentario"/>
        </w:rPr>
        <w:commentReference w:id="66"/>
      </w:r>
      <w:r>
        <w:t xml:space="preserve">that competition for </w:t>
      </w:r>
      <w:commentRangeStart w:id="67"/>
      <w:r>
        <w:t>pollination</w:t>
      </w:r>
      <w:commentRangeEnd w:id="67"/>
      <w:r w:rsidR="00947A84">
        <w:rPr>
          <w:rStyle w:val="Refdecomentario"/>
        </w:rPr>
        <w:commentReference w:id="67"/>
      </w:r>
      <w:r>
        <w:t xml:space="preserve"> at the community level should increase </w:t>
      </w:r>
      <w:del w:id="68" w:author="Jason Tylianakis" w:date="2018-12-17T11:41:00Z">
        <w:r w:rsidDel="00947A84">
          <w:delText>as the number of shared</w:delText>
        </w:r>
      </w:del>
      <w:ins w:id="69" w:author="Jason Tylianakis" w:date="2018-12-17T11:41:00Z">
        <w:r w:rsidR="00947A84">
          <w:t>for plants that share many</w:t>
        </w:r>
      </w:ins>
      <w:r>
        <w:t xml:space="preserve"> pollination partners</w:t>
      </w:r>
      <w:del w:id="70" w:author="Jason Tylianakis" w:date="2018-12-17T11:41:00Z">
        <w:r w:rsidDel="00947A84">
          <w:delText xml:space="preserve"> a plant has increases</w:delText>
        </w:r>
      </w:del>
      <w:r>
        <w:t>. However, other factors like the plant's functional originality, its relative abundance, and the visit effectiveness, should have the potential to compensate this increase in competition by improving either the qua</w:t>
      </w:r>
      <w:ins w:id="71" w:author="Jason Tylianakis" w:date="2018-12-17T11:41:00Z">
        <w:r w:rsidR="00947A84">
          <w:t>nt</w:t>
        </w:r>
      </w:ins>
      <w:del w:id="72" w:author="Jason Tylianakis" w:date="2018-12-17T11:41:00Z">
        <w:r w:rsidDel="00947A84">
          <w:delText>l</w:delText>
        </w:r>
      </w:del>
      <w:r>
        <w:t xml:space="preserve">ity or the quality of pollination. </w:t>
      </w:r>
      <w:del w:id="73" w:author="Jason Tylianakis" w:date="2018-12-17T11:42:00Z">
        <w:r w:rsidDel="00947A84">
          <w:delText>Third, and f</w:delText>
        </w:r>
      </w:del>
      <w:ins w:id="74" w:author="Jason Tylianakis" w:date="2018-12-17T11:42:00Z">
        <w:r w:rsidR="00947A84">
          <w:t>F</w:t>
        </w:r>
      </w:ins>
      <w:r>
        <w:t xml:space="preserve">inally, </w:t>
      </w:r>
      <w:commentRangeStart w:id="75"/>
      <w:r>
        <w:t xml:space="preserve">we explore how community </w:t>
      </w:r>
      <w:commentRangeEnd w:id="75"/>
      <w:r w:rsidR="00EA5631">
        <w:rPr>
          <w:rStyle w:val="Refdecomentario"/>
        </w:rPr>
        <w:commentReference w:id="75"/>
      </w:r>
      <w:r>
        <w:t xml:space="preserve">context influences the way plants use these factors to minimise competition. Although some plant species might be widespread across multiple locations, competition for pollinators occurs at the community level and </w:t>
      </w:r>
      <w:del w:id="76" w:author="Jason Tylianakis" w:date="2018-12-17T11:42:00Z">
        <w:r w:rsidDel="00947A84">
          <w:delText xml:space="preserve">are </w:delText>
        </w:r>
      </w:del>
      <w:r>
        <w:t xml:space="preserve">hence is likely to be defined by the local context. If plant species adopt comparable roles across different </w:t>
      </w:r>
      <w:commentRangeStart w:id="77"/>
      <w:r>
        <w:t>communities</w:t>
      </w:r>
      <w:commentRangeEnd w:id="77"/>
      <w:r w:rsidR="00947A84">
        <w:rPr>
          <w:rStyle w:val="Refdecomentario"/>
        </w:rPr>
        <w:commentReference w:id="77"/>
      </w:r>
      <w:r>
        <w:t xml:space="preserve">, we should expect </w:t>
      </w:r>
      <w:commentRangeStart w:id="78"/>
      <w:r>
        <w:t xml:space="preserve">plant strategies to </w:t>
      </w:r>
      <w:commentRangeEnd w:id="78"/>
      <w:r w:rsidR="002B77E4">
        <w:rPr>
          <w:rStyle w:val="Refdecomentario"/>
        </w:rPr>
        <w:commentReference w:id="78"/>
      </w:r>
      <w:r>
        <w:t>be more similar within species than across species in the study. On the contrary, if species role</w:t>
      </w:r>
      <w:ins w:id="79" w:author="Jason Tylianakis" w:date="2018-12-17T11:42:00Z">
        <w:r w:rsidR="00947A84">
          <w:t>s</w:t>
        </w:r>
      </w:ins>
      <w:r>
        <w:t xml:space="preserve"> </w:t>
      </w:r>
      <w:del w:id="80" w:author="Jason Tylianakis" w:date="2018-12-17T11:42:00Z">
        <w:r w:rsidDel="00947A84">
          <w:delText xml:space="preserve">is </w:delText>
        </w:r>
      </w:del>
      <w:ins w:id="81" w:author="Jason Tylianakis" w:date="2018-12-17T11:42:00Z">
        <w:r w:rsidR="00947A84">
          <w:t xml:space="preserve">are </w:t>
        </w:r>
      </w:ins>
      <w:r>
        <w:t xml:space="preserve">flexible, we should expect </w:t>
      </w:r>
      <w:commentRangeStart w:id="82"/>
      <w:r>
        <w:t>plants to be able to adopt different strategies in each community</w:t>
      </w:r>
      <w:ins w:id="83" w:author="Jason Tylianakis" w:date="2018-12-17T11:42:00Z">
        <w:r w:rsidR="00947A84">
          <w:t>,</w:t>
        </w:r>
      </w:ins>
      <w:r>
        <w:t xml:space="preserve"> such that competition is </w:t>
      </w:r>
      <w:proofErr w:type="spellStart"/>
      <w:r>
        <w:t>minimised</w:t>
      </w:r>
      <w:commentRangeEnd w:id="82"/>
      <w:proofErr w:type="spellEnd"/>
      <w:r w:rsidR="00947A84">
        <w:rPr>
          <w:rStyle w:val="Refdecomentario"/>
        </w:rPr>
        <w:commentReference w:id="82"/>
      </w:r>
      <w:r>
        <w:t xml:space="preserve"> depending on the context.</w:t>
      </w:r>
    </w:p>
    <w:p w14:paraId="36767490" w14:textId="77777777" w:rsidR="00B20D34" w:rsidRDefault="00BD5EC1">
      <w:pPr>
        <w:pStyle w:val="Ttulo1"/>
      </w:pPr>
      <w:bookmarkStart w:id="84" w:name="methods"/>
      <w:bookmarkEnd w:id="84"/>
      <w:r>
        <w:t>Methods</w:t>
      </w:r>
    </w:p>
    <w:p w14:paraId="79629645" w14:textId="3836B10A" w:rsidR="00B20D34" w:rsidRDefault="00BD5EC1">
      <w:pPr>
        <w:pStyle w:val="FirstParagraph"/>
      </w:pPr>
      <w:r>
        <w:t xml:space="preserve">We collected data from eleven co-flowering plant communities and their pollinators in three locations, each in a distinct region of the Argentinian Pampas. These locations are distributed </w:t>
      </w:r>
      <w:commentRangeStart w:id="85"/>
      <w:r>
        <w:t>across a precipitation gradient</w:t>
      </w:r>
      <w:ins w:id="86" w:author="Jason Tylianakis" w:date="2018-12-17T11:58:00Z">
        <w:r w:rsidR="00FD065C">
          <w:t>,</w:t>
        </w:r>
      </w:ins>
      <w:r>
        <w:t xml:space="preserve"> with a humid temperate climate in the eastern Flooding Pampas and becoming drier as one moves inland and westward towards the Pampean Grasslands</w:t>
      </w:r>
      <w:commentRangeEnd w:id="85"/>
      <w:r w:rsidR="00FD065C">
        <w:rPr>
          <w:rStyle w:val="Refdecomentario"/>
        </w:rPr>
        <w:commentReference w:id="85"/>
      </w:r>
      <w:r>
        <w:t xml:space="preserve">. Annual mean temperatures range between 14.8 and </w:t>
      </w:r>
      <m:oMath>
        <m:sSup>
          <m:sSupPr>
            <m:ctrlPr>
              <w:rPr>
                <w:rFonts w:ascii="Cambria Math" w:hAnsi="Cambria Math"/>
              </w:rPr>
            </m:ctrlPr>
          </m:sSupPr>
          <m:e>
            <m:r>
              <w:rPr>
                <w:rFonts w:ascii="Cambria Math" w:hAnsi="Cambria Math"/>
              </w:rPr>
              <m:t>44.9</m:t>
            </m:r>
          </m:e>
          <m:sup>
            <m:r>
              <w:rPr>
                <w:rFonts w:ascii="Cambria Math" w:hAnsi="Cambria Math"/>
              </w:rPr>
              <m:t>∘</m:t>
            </m:r>
          </m:sup>
        </m:sSup>
      </m:oMath>
      <w:r>
        <w:t>C. In each location, we sampled two restored and two agricultural fragments, except in the Flooding Pampas, where due to the lack of available sites, we were only able to sample one restored fragment.</w:t>
      </w:r>
    </w:p>
    <w:p w14:paraId="562BCCBA" w14:textId="77777777" w:rsidR="00B20D34" w:rsidRDefault="00BD5EC1">
      <w:pPr>
        <w:pStyle w:val="Ttulo2"/>
      </w:pPr>
      <w:bookmarkStart w:id="87" w:name="competition-vs.-facilitation"/>
      <w:bookmarkEnd w:id="87"/>
      <w:r>
        <w:t>Competition vs. facilitation</w:t>
      </w:r>
    </w:p>
    <w:p w14:paraId="6959D88E" w14:textId="77777777" w:rsidR="00B20D34" w:rsidRDefault="00BD5EC1">
      <w:pPr>
        <w:pStyle w:val="FirstParagraph"/>
      </w:pPr>
      <w:r>
        <w:t xml:space="preserve">Our first objective is to identify whether, at the community level, </w:t>
      </w:r>
      <w:commentRangeStart w:id="88"/>
      <w:r>
        <w:t>the net outcome of animal-mediated pollination is facilitation or competition</w:t>
      </w:r>
      <w:commentRangeEnd w:id="88"/>
      <w:r w:rsidR="00FD065C">
        <w:rPr>
          <w:rStyle w:val="Refdecomentario"/>
        </w:rPr>
        <w:commentReference w:id="88"/>
      </w:r>
      <w:r>
        <w:t xml:space="preserve">. The first line of evidence can be found in the relationship between heterospecific and conspecific pollen deposited in plant stigmas [@tur_evaluating_2016]. This is so because heterospecific pollen can be seen as a cost that plants must pay for receiving </w:t>
      </w:r>
      <w:r>
        <w:lastRenderedPageBreak/>
        <w:t>conspecific pollen from shared pollinators. A negative relationship (when shared pollinators increase heterospecific pollen loads and decrease conspecific loads) may indicate that competition for pollination is strong. This negative relationship could arise, for example, when another, more dominant species, monopolizes a limited number of pollinators [@mitchell_new_</w:t>
      </w:r>
      <w:commentRangeStart w:id="89"/>
      <w:r>
        <w:t>2009</w:t>
      </w:r>
      <w:commentRangeEnd w:id="89"/>
      <w:r w:rsidR="0096763D">
        <w:rPr>
          <w:rStyle w:val="Refdecomentario"/>
        </w:rPr>
        <w:commentReference w:id="89"/>
      </w:r>
      <w:r>
        <w:t>], when heterospecific pollen deposited in the stigma interferes with deposition of conspecific pollen [@runquist_pollinator-mediated_2012], or when conspecific pollen is lost to heterospecific stigmas [@mitchell_new_2009; @muchhala_interspecific_2012]. In contrast, a positive relationship is what should be observed if facilitation is the dominant outcome. For example, when the abundance of shared pollinators is positively influenced by floral resources and these positive effects ripple through the mutualistic network in a chain of positive feedback loops [@liao_presence_2011].</w:t>
      </w:r>
    </w:p>
    <w:p w14:paraId="36D5A963" w14:textId="7C877B37" w:rsidR="00B20D34" w:rsidRDefault="00BD5EC1">
      <w:pPr>
        <w:pStyle w:val="Textoindependiente"/>
      </w:pPr>
      <w:r>
        <w:t xml:space="preserve">The second line of evidence could be obtained by examining the difference between the amount </w:t>
      </w:r>
      <w:ins w:id="90" w:author="Jason Tylianakis" w:date="2018-12-17T12:05:00Z">
        <w:r w:rsidR="0096763D">
          <w:t xml:space="preserve">of </w:t>
        </w:r>
      </w:ins>
      <w:r>
        <w:t xml:space="preserve">conspecific pollen deposited in flower stigmas </w:t>
      </w:r>
      <w:r>
        <w:rPr>
          <w:i/>
        </w:rPr>
        <w:t>with</w:t>
      </w:r>
      <w:r>
        <w:t xml:space="preserve"> and </w:t>
      </w:r>
      <w:r>
        <w:rPr>
          <w:i/>
        </w:rPr>
        <w:t>without</w:t>
      </w:r>
      <w:r>
        <w:t xml:space="preserve"> animal-mediated pollination. Self-pollination can be favourable to plant reproduction when competition for pollination is strong because it provides insurance against a poor pollination service [@kalisz_benefits_2003]. If competition for pollination is sufficiently strong, then the amount of conspecific pollen deposited in flower stigmas when animal pollination is prevented could be higher than when floral visits are allowed. </w:t>
      </w:r>
      <w:commentRangeStart w:id="91"/>
      <w:r>
        <w:t>In contrast, the opposite pattern may indicate that plants benefit from animal-mediated pollination---even a small difference between outcross and self-pollen may be important to plant fitness [@ref]. This is particularly so for species that are not self-fertile or those in which self-fertilization is rarely effective due to a temporary separation in the maturation of the sexes (dichogamy).</w:t>
      </w:r>
      <w:commentRangeEnd w:id="91"/>
      <w:r w:rsidR="0096763D">
        <w:rPr>
          <w:rStyle w:val="Refdecomentario"/>
        </w:rPr>
        <w:commentReference w:id="91"/>
      </w:r>
    </w:p>
    <w:p w14:paraId="3DD000B9" w14:textId="77777777" w:rsidR="00B20D34" w:rsidRDefault="00BD5EC1">
      <w:pPr>
        <w:pStyle w:val="Ttulo3"/>
      </w:pPr>
      <w:bookmarkStart w:id="92" w:name="data-collection"/>
      <w:bookmarkEnd w:id="92"/>
      <w:r>
        <w:t>Data collection</w:t>
      </w:r>
    </w:p>
    <w:p w14:paraId="6FB8972A" w14:textId="6D0C98AC" w:rsidR="00B20D34" w:rsidRDefault="00BD5EC1">
      <w:pPr>
        <w:pStyle w:val="FirstParagraph"/>
      </w:pPr>
      <w:r>
        <w:t xml:space="preserve">In each of the studied communities, we quantified pollen deposition in a subset of plant species between December 2010 and February 2011. This subset comprised </w:t>
      </w:r>
      <w:del w:id="93" w:author="Jason Tylianakis" w:date="2018-12-17T12:09:00Z">
        <w:r w:rsidDel="0096763D">
          <w:delText xml:space="preserve">of </w:delText>
        </w:r>
      </w:del>
      <w:r>
        <w:t>between three and nine common insect-pollinated (entomophilous)</w:t>
      </w:r>
      <w:ins w:id="94" w:author="User" w:date="2019-02-08T20:13:00Z">
        <w:r w:rsidR="006B508F">
          <w:t xml:space="preserve"> plant</w:t>
        </w:r>
      </w:ins>
      <w:r>
        <w:t xml:space="preserve"> species that were flowering during the sampling period (see Figure @ref(</w:t>
      </w:r>
      <w:proofErr w:type="gramStart"/>
      <w:r>
        <w:t>fig:fig</w:t>
      </w:r>
      <w:proofErr w:type="gramEnd"/>
      <w:r>
        <w:t>-trade-off-predictions)a). We chose plant species such that they cover a wide range on a specialization-generalization gradient as well as a wide range of abundances. Briefly, in each of the selected plants, we removed all flowers</w:t>
      </w:r>
      <w:ins w:id="95" w:author="Jason Tylianakis" w:date="2018-12-17T12:09:00Z">
        <w:r w:rsidR="0096763D">
          <w:t>,</w:t>
        </w:r>
      </w:ins>
      <w:r>
        <w:t xml:space="preserve"> leaving only buds that were expected to go into florescence on the next day. Approximately a quarter of these buds were bagged to prevent animal pollination. Two days after </w:t>
      </w:r>
      <w:proofErr w:type="gramStart"/>
      <w:r>
        <w:t>inflorescence</w:t>
      </w:r>
      <w:ins w:id="96" w:author="User" w:date="2019-02-08T20:15:00Z">
        <w:r w:rsidR="00054C96">
          <w:t>?</w:t>
        </w:r>
      </w:ins>
      <w:r>
        <w:t>,</w:t>
      </w:r>
      <w:proofErr w:type="gramEnd"/>
      <w:r>
        <w:t xml:space="preserve"> we counted the pollen grains in the remaining flowers' pistils, classified them between conspecific and heterospecific pollen, and calculated the number of pollen grains per stigma in each flower. More details about the study sites and data collection and laboratory protocols can be found in @marrero_agricultural_2016.</w:t>
      </w:r>
    </w:p>
    <w:p w14:paraId="178C1DEC" w14:textId="77777777" w:rsidR="00B20D34" w:rsidRDefault="00BD5EC1">
      <w:pPr>
        <w:pStyle w:val="Ttulo3"/>
      </w:pPr>
      <w:bookmarkStart w:id="97" w:name="data-analysis"/>
      <w:bookmarkEnd w:id="97"/>
      <w:r>
        <w:lastRenderedPageBreak/>
        <w:t>Data analysis</w:t>
      </w:r>
    </w:p>
    <w:p w14:paraId="75649D5B" w14:textId="77777777" w:rsidR="00B20D34" w:rsidRDefault="00BD5EC1">
      <w:pPr>
        <w:pStyle w:val="FirstParagraph"/>
      </w:pPr>
      <w:r>
        <w:t xml:space="preserve">To evaluate the relationship between heterospecific and conspecific pollen, we used a generalised linear mixed model (GLMM) with a Poisson error distribution </w:t>
      </w:r>
      <w:commentRangeStart w:id="98"/>
      <w:r>
        <w:t>in each of our communities</w:t>
      </w:r>
      <w:commentRangeEnd w:id="98"/>
      <w:r w:rsidR="0096763D">
        <w:rPr>
          <w:rStyle w:val="Refdecomentario"/>
        </w:rPr>
        <w:commentReference w:id="98"/>
      </w:r>
      <w:r>
        <w:t xml:space="preserve"> [@tur_evaluating_2016]. In these models, the number conspecific pollen grains per stigma was the response variable and the number of heterospecific grains the predictor. The slope and intercept of this relationship were allowed to differ between plant species, which were modelled as a random effect. Models were fitted using the function </w:t>
      </w:r>
      <w:r>
        <w:rPr>
          <w:rStyle w:val="VerbatimChar"/>
        </w:rPr>
        <w:t>lmer</w:t>
      </w:r>
      <w:r>
        <w:t xml:space="preserve"> from the R package </w:t>
      </w:r>
      <w:r>
        <w:rPr>
          <w:rStyle w:val="VerbatimChar"/>
        </w:rPr>
        <w:t>lme4 1.1-19</w:t>
      </w:r>
      <w:r>
        <w:t xml:space="preserve"> [@bates_fitting_2015]. To compare the conspecific pollen deposited with and without animal-mediated pollination, we performed </w:t>
      </w:r>
      <w:commentRangeStart w:id="99"/>
      <w:r>
        <w:t>a Mann-Withney U test of the number of conspecific pollen grains per stigma</w:t>
      </w:r>
      <w:commentRangeEnd w:id="99"/>
      <w:r w:rsidR="002A7585">
        <w:rPr>
          <w:rStyle w:val="Refdecomentario"/>
        </w:rPr>
        <w:commentReference w:id="99"/>
      </w:r>
      <w:r>
        <w:t xml:space="preserve"> between un-bagged and bagged flowers for each of the studied species in a community.</w:t>
      </w:r>
    </w:p>
    <w:p w14:paraId="2FF595DC" w14:textId="77777777" w:rsidR="00B20D34" w:rsidRDefault="00BD5EC1">
      <w:pPr>
        <w:pStyle w:val="Ttulo2"/>
      </w:pPr>
      <w:bookmarkStart w:id="100" w:name="effect-of-plant-strategies-in-the-pollin"/>
      <w:bookmarkEnd w:id="100"/>
      <w:r>
        <w:t>Effect of plant strategies in the pollination service</w:t>
      </w:r>
    </w:p>
    <w:p w14:paraId="7B82DEAD" w14:textId="129215F5" w:rsidR="00B20D34" w:rsidRDefault="00BD5EC1">
      <w:pPr>
        <w:pStyle w:val="FirstParagraph"/>
      </w:pPr>
      <w:r>
        <w:t xml:space="preserve">Our second objective is to investigate the relative contribution that different factors that describe the </w:t>
      </w:r>
      <w:commentRangeStart w:id="101"/>
      <w:r>
        <w:t xml:space="preserve">plants' strategies </w:t>
      </w:r>
      <w:commentRangeEnd w:id="101"/>
      <w:r w:rsidR="002B77E4">
        <w:rPr>
          <w:rStyle w:val="Refdecomentario"/>
        </w:rPr>
        <w:commentReference w:id="101"/>
      </w:r>
      <w:r>
        <w:t xml:space="preserve">to </w:t>
      </w:r>
      <w:proofErr w:type="spellStart"/>
      <w:r>
        <w:t>minimise</w:t>
      </w:r>
      <w:proofErr w:type="spellEnd"/>
      <w:r>
        <w:t xml:space="preserve"> competition have on the pollination service. Specifically, we investigate the effect of (</w:t>
      </w:r>
      <w:r>
        <w:rPr>
          <w:i/>
        </w:rPr>
        <w:t>i</w:t>
      </w:r>
      <w:r>
        <w:t>) the number of shared pollinator</w:t>
      </w:r>
      <w:ins w:id="102" w:author="Jason Tylianakis" w:date="2018-12-17T12:15:00Z">
        <w:r w:rsidR="00B80D9B">
          <w:t xml:space="preserve"> specie</w:t>
        </w:r>
      </w:ins>
      <w:r>
        <w:t>s, (</w:t>
      </w:r>
      <w:r>
        <w:rPr>
          <w:i/>
        </w:rPr>
        <w:t>ii</w:t>
      </w:r>
      <w:r>
        <w:t>) the plant</w:t>
      </w:r>
      <w:ins w:id="103" w:author="Jason Tylianakis" w:date="2018-12-17T12:15:00Z">
        <w:r w:rsidR="00B80D9B">
          <w:t>’</w:t>
        </w:r>
      </w:ins>
      <w:r>
        <w:t xml:space="preserve">s </w:t>
      </w:r>
      <w:del w:id="104" w:author="Jason Tylianakis" w:date="2018-12-17T12:16:00Z">
        <w:r w:rsidDel="00B80D9B">
          <w:delText xml:space="preserve">relative </w:delText>
        </w:r>
      </w:del>
      <w:r>
        <w:t>abundance</w:t>
      </w:r>
      <w:ins w:id="105" w:author="Jason Tylianakis" w:date="2018-12-17T12:16:00Z">
        <w:r w:rsidR="00B80D9B">
          <w:t xml:space="preserve"> relative to the rest of the community</w:t>
        </w:r>
      </w:ins>
      <w:r>
        <w:t>, (</w:t>
      </w:r>
      <w:r>
        <w:rPr>
          <w:i/>
        </w:rPr>
        <w:t>iii</w:t>
      </w:r>
      <w:r>
        <w:t>) the mean visit effectiveness---a metric that combines the share of pollen that a plant species is able to place on each of their floral visitors and the number of visits it receives from them (see Data Analysis section below for more details), and (</w:t>
      </w:r>
      <w:r>
        <w:rPr>
          <w:i/>
        </w:rPr>
        <w:t>iv</w:t>
      </w:r>
      <w:r>
        <w:t>) the plant</w:t>
      </w:r>
      <w:ins w:id="106" w:author="Jason Tylianakis" w:date="2018-12-17T12:16:00Z">
        <w:r w:rsidR="00B80D9B">
          <w:t>’</w:t>
        </w:r>
      </w:ins>
      <w:r>
        <w:t xml:space="preserve">s functional </w:t>
      </w:r>
      <w:commentRangeStart w:id="107"/>
      <w:r>
        <w:t>originality</w:t>
      </w:r>
      <w:commentRangeEnd w:id="107"/>
      <w:r w:rsidR="00B80D9B">
        <w:rPr>
          <w:rStyle w:val="Refdecomentario"/>
        </w:rPr>
        <w:commentReference w:id="107"/>
      </w:r>
      <w:r>
        <w:t xml:space="preserve">. Here, we define visit effectiveness of the pollinator species </w:t>
      </w:r>
      <w:r>
        <w:rPr>
          <w:i/>
        </w:rPr>
        <w:t>i</w:t>
      </w:r>
      <w:r>
        <w:t xml:space="preserve"> to plant species </w:t>
      </w:r>
      <w:r>
        <w:rPr>
          <w:i/>
        </w:rPr>
        <w:t>j</w:t>
      </w:r>
      <w:r>
        <w:t xml:space="preserve"> as the proportion between the visits of </w:t>
      </w:r>
      <w:r>
        <w:rPr>
          <w:i/>
        </w:rPr>
        <w:t>i</w:t>
      </w:r>
      <w:r>
        <w:t xml:space="preserve"> to </w:t>
      </w:r>
      <w:r>
        <w:rPr>
          <w:i/>
        </w:rPr>
        <w:t>j</w:t>
      </w:r>
      <w:r>
        <w:t xml:space="preserve"> and all visits of </w:t>
      </w:r>
      <w:r>
        <w:rPr>
          <w:i/>
        </w:rPr>
        <w:t>i</w:t>
      </w:r>
      <w:r>
        <w:t xml:space="preserve">, multiplied by the proportion between the number of pollen grains of </w:t>
      </w:r>
      <w:r>
        <w:rPr>
          <w:i/>
        </w:rPr>
        <w:t>j</w:t>
      </w:r>
      <w:r>
        <w:t xml:space="preserve"> attached to individuals of </w:t>
      </w:r>
      <w:r>
        <w:rPr>
          <w:i/>
        </w:rPr>
        <w:t>i</w:t>
      </w:r>
      <w:r>
        <w:t xml:space="preserve"> and all pollen attached to individuals of </w:t>
      </w:r>
      <w:r>
        <w:rPr>
          <w:i/>
        </w:rPr>
        <w:t>i</w:t>
      </w:r>
      <w:r>
        <w:t>.</w:t>
      </w:r>
    </w:p>
    <w:p w14:paraId="66A5972B" w14:textId="77777777" w:rsidR="00B20D34" w:rsidRDefault="00BD5EC1">
      <w:pPr>
        <w:pStyle w:val="Ttulo3"/>
      </w:pPr>
      <w:bookmarkStart w:id="108" w:name="data-collection-1"/>
      <w:bookmarkEnd w:id="108"/>
      <w:r>
        <w:t>Data collection</w:t>
      </w:r>
    </w:p>
    <w:p w14:paraId="79A5446E" w14:textId="77777777" w:rsidR="00B20D34" w:rsidRDefault="00BD5EC1">
      <w:pPr>
        <w:pStyle w:val="FirstParagraph"/>
      </w:pPr>
      <w:r>
        <w:t>To obtain the number of shared pollinators for each species (</w:t>
      </w:r>
      <w:r>
        <w:rPr>
          <w:i/>
        </w:rPr>
        <w:t>i</w:t>
      </w:r>
      <w:r>
        <w:t>), we collected data to construct qualitative and quantitative pollination networks. Qualitative networks were constructed based on two-hour observations of floral visits in each fragment. Quantitative networks were constructed using two 50 m randomly located transects in each transect. We counted and collected all floral visitors found in a 2 m wide strip while walking at a pace of 10 m per minute [@marrero_effect_2014; @memmott_structure_1999]. We visited the transects each month between November 2010 and March 2011. To obtain plant abundance (</w:t>
      </w:r>
      <w:r>
        <w:rPr>
          <w:i/>
        </w:rPr>
        <w:t>ii</w:t>
      </w:r>
      <w:r>
        <w:t>), we counted all units of floral attraction found during an independent sampling of the same transects used to construct the quantitative visitation networks. To estimate visit effectiveness (</w:t>
      </w:r>
      <w:r>
        <w:rPr>
          <w:i/>
        </w:rPr>
        <w:t>iii</w:t>
      </w:r>
      <w:r>
        <w:t xml:space="preserve">), in addition to the visitation networks we need to construct pollen transfer networks. To construct the transfer networks we examined the pollen loads present on the collected floral visitors [@marrero_exotic_2017]. When the pollen count on an individual animal was estimated to be less than 2,000 grains, we identified every grain to the species level whenever possible, and to pollen complexes when it was not. When the pollen count was above 2,000 grains, we </w:t>
      </w:r>
      <w:r>
        <w:lastRenderedPageBreak/>
        <w:t>classified approx. 50% of pollen and total pollen counts were extrapolated [@bosch_plant-pollinator_2009]. Finally, We also recorded morphological traits (</w:t>
      </w:r>
      <w:r>
        <w:rPr>
          <w:i/>
        </w:rPr>
        <w:t>iv</w:t>
      </w:r>
      <w:r>
        <w:t xml:space="preserve">) that relate to plant type </w:t>
      </w:r>
      <w:commentRangeStart w:id="109"/>
      <w:r>
        <w:t xml:space="preserve">(herb, shrub, climber), life cycle (annual, perennial), flower colouration, and whether the species is native </w:t>
      </w:r>
      <w:commentRangeEnd w:id="109"/>
      <w:r w:rsidR="005B2A72">
        <w:rPr>
          <w:rStyle w:val="Refdecomentario"/>
        </w:rPr>
        <w:commentReference w:id="109"/>
      </w:r>
      <w:r>
        <w:t xml:space="preserve">in the study region. More details about the study sites, data collection, and laboratory protocols can be found in Marrero </w:t>
      </w:r>
      <w:r>
        <w:rPr>
          <w:i/>
        </w:rPr>
        <w:t>et al.</w:t>
      </w:r>
      <w:r>
        <w:t xml:space="preserve"> (2014 and 2017).</w:t>
      </w:r>
    </w:p>
    <w:p w14:paraId="543F1ACF" w14:textId="77777777" w:rsidR="00B20D34" w:rsidRDefault="00BD5EC1">
      <w:pPr>
        <w:pStyle w:val="Ttulo3"/>
      </w:pPr>
      <w:bookmarkStart w:id="110" w:name="data-analysis-1"/>
      <w:bookmarkEnd w:id="110"/>
      <w:r>
        <w:t>Data analysis</w:t>
      </w:r>
    </w:p>
    <w:p w14:paraId="13F451F1" w14:textId="213174EF" w:rsidR="00B20D34" w:rsidRDefault="00BD5EC1">
      <w:pPr>
        <w:pStyle w:val="FirstParagraph"/>
      </w:pPr>
      <w:r>
        <w:t xml:space="preserve">We investigate the impact of the ecological strategies on </w:t>
      </w:r>
      <w:del w:id="111" w:author="Jason Tylianakis" w:date="2018-12-17T12:20:00Z">
        <w:r w:rsidDel="005B2A72">
          <w:delText xml:space="preserve">the </w:delText>
        </w:r>
      </w:del>
      <w:r>
        <w:t xml:space="preserve">pollination services using two metrics: the quantity and the quality of pollination. Here we define the quality of pollination as the amount of conspecific pollen and the quality of pollination as the amount of conspecific pollen </w:t>
      </w:r>
      <w:r>
        <w:rPr>
          <w:i/>
        </w:rPr>
        <w:t>relative</w:t>
      </w:r>
      <w:r>
        <w:t xml:space="preserve"> to heterospecific pollen. </w:t>
      </w:r>
      <w:commentRangeStart w:id="112"/>
      <w:r>
        <w:t xml:space="preserve">To construct these metrics </w:t>
      </w:r>
      <w:commentRangeEnd w:id="112"/>
      <w:r w:rsidR="005F5068">
        <w:rPr>
          <w:rStyle w:val="Refdecomentario"/>
        </w:rPr>
        <w:commentReference w:id="112"/>
      </w:r>
      <w:r>
        <w:t>we use two sets of linear mixed models (LMM) in which the response variables are the number of conspecific and heterospecific pollen grains deposited per stigma in flowers open to animal-mediated pollination. In general, using LMMs in which pollen loads were log-transformed (Figure @ref(S-</w:t>
      </w:r>
      <w:proofErr w:type="gramStart"/>
      <w:r>
        <w:t>fig:fig</w:t>
      </w:r>
      <w:proofErr w:type="gramEnd"/>
      <w:r>
        <w:t xml:space="preserve">-deposition-gain-log-transformed-or-not)) offered </w:t>
      </w:r>
      <w:commentRangeStart w:id="113"/>
      <w:r>
        <w:t xml:space="preserve">better results </w:t>
      </w:r>
      <w:commentRangeEnd w:id="113"/>
      <w:r w:rsidR="00CD0728">
        <w:rPr>
          <w:rStyle w:val="Refdecomentario"/>
        </w:rPr>
        <w:commentReference w:id="113"/>
      </w:r>
      <w:r>
        <w:t xml:space="preserve">than a GLMM with Poisson (or quasipoisson) error structure. Models were fitted using the R package </w:t>
      </w:r>
      <w:r>
        <w:rPr>
          <w:rStyle w:val="VerbatimChar"/>
        </w:rPr>
        <w:t>nlme 3.1-131</w:t>
      </w:r>
      <w:r>
        <w:t xml:space="preserve"> [@pinheiro_nlme_2018].</w:t>
      </w:r>
    </w:p>
    <w:p w14:paraId="1EF83CC1" w14:textId="1EE9EF70" w:rsidR="00B20D34" w:rsidRDefault="00BD5EC1">
      <w:pPr>
        <w:pStyle w:val="Textoindependiente"/>
      </w:pPr>
      <w:r>
        <w:t>Because the amount of deposited pollen can vary widely across species, and potentially also across communities, we evaluated two possible structures for the random effects: one that includes a random intercept for plant species, and one that treats</w:t>
      </w:r>
      <w:ins w:id="114" w:author="Jason Tylianakis" w:date="2018-12-17T12:27:00Z">
        <w:r w:rsidR="00B70BB6">
          <w:t xml:space="preserve"> measures from</w:t>
        </w:r>
      </w:ins>
      <w:r>
        <w:t xml:space="preserve"> species across different communities </w:t>
      </w:r>
      <w:ins w:id="115" w:author="Jason Tylianakis" w:date="2018-12-17T12:27:00Z">
        <w:r w:rsidR="00B70BB6">
          <w:t xml:space="preserve">as </w:t>
        </w:r>
      </w:ins>
      <w:r>
        <w:t>independent</w:t>
      </w:r>
      <w:del w:id="116" w:author="Jason Tylianakis" w:date="2018-12-17T12:27:00Z">
        <w:r w:rsidDel="00B70BB6">
          <w:delText>ly</w:delText>
        </w:r>
      </w:del>
      <w:r>
        <w:t>. We selected the best random structure by comparing the median Akaike Information Criterion for small samples (AICc).</w:t>
      </w:r>
    </w:p>
    <w:p w14:paraId="343F866A" w14:textId="77777777" w:rsidR="00B20D34" w:rsidRDefault="00BD5EC1">
      <w:pPr>
        <w:pStyle w:val="Textoindependiente"/>
      </w:pPr>
      <w:r>
        <w:t>As predictors in the models, we included the four ecological variables described above. Specifically, we calculated the number of shared pollinators for each plant species (</w:t>
      </w:r>
      <w:r>
        <w:rPr>
          <w:i/>
        </w:rPr>
        <w:t>i</w:t>
      </w:r>
      <w:r>
        <w:t xml:space="preserve">) by pooling data from the qualitative and quantitative pollination networks. This variable </w:t>
      </w:r>
      <w:commentRangeStart w:id="117"/>
      <w:r>
        <w:t>is strongly correlated to the number of animal species a plant interacts with (the species degree</w:t>
      </w:r>
      <w:commentRangeEnd w:id="117"/>
      <w:r w:rsidR="00B70BB6">
        <w:rPr>
          <w:rStyle w:val="Refdecomentario"/>
        </w:rPr>
        <w:commentReference w:id="117"/>
      </w:r>
      <w:r>
        <w:t>). To calculate the plants' relative abundance in their community (</w:t>
      </w:r>
      <w:r>
        <w:rPr>
          <w:i/>
        </w:rPr>
        <w:t>ii</w:t>
      </w:r>
      <w:r>
        <w:t>), we simply aggregated floral counts for each species. We then calculated the mean visit effectiveness (</w:t>
      </w:r>
      <w:r>
        <w:rPr>
          <w:i/>
        </w:rPr>
        <w:t>iii</w:t>
      </w:r>
      <w:r>
        <w:t xml:space="preserve">). </w:t>
      </w:r>
      <w:commentRangeStart w:id="118"/>
      <w:r>
        <w:t>As explained before</w:t>
      </w:r>
      <w:commentRangeEnd w:id="118"/>
      <w:r w:rsidR="00571EAB">
        <w:rPr>
          <w:rStyle w:val="Refdecomentario"/>
        </w:rPr>
        <w:commentReference w:id="118"/>
      </w:r>
      <w:r>
        <w:t xml:space="preserve">, we define the effectiveness of a visit by pollinator species </w:t>
      </w:r>
      <w:r>
        <w:rPr>
          <w:i/>
        </w:rPr>
        <w:t>i</w:t>
      </w:r>
      <w:r>
        <w:t xml:space="preserve"> to plant species </w:t>
      </w:r>
      <w:r>
        <w:rPr>
          <w:i/>
        </w:rPr>
        <w:t>j</w:t>
      </w:r>
      <w:r>
        <w:t xml:space="preserve"> as [e_{ij} </w:t>
      </w:r>
      <w:proofErr w:type="gramStart"/>
      <w:r>
        <w:t>=  ]</w:t>
      </w:r>
      <w:proofErr w:type="gramEnd"/>
      <w:r>
        <w:t xml:space="preserve"> where </w:t>
      </w:r>
      <w:r>
        <w:rPr>
          <w:i/>
        </w:rPr>
        <w:t>v</w:t>
      </w:r>
      <w:r>
        <w:rPr>
          <w:i/>
          <w:vertAlign w:val="subscript"/>
        </w:rPr>
        <w:t>ij</w:t>
      </w:r>
      <w:r>
        <w:t xml:space="preserve"> is the observed number of visits by </w:t>
      </w:r>
      <w:r>
        <w:rPr>
          <w:i/>
        </w:rPr>
        <w:t>i</w:t>
      </w:r>
      <w:r>
        <w:t xml:space="preserve"> to </w:t>
      </w:r>
      <w:r>
        <w:rPr>
          <w:i/>
        </w:rPr>
        <w:t>j</w:t>
      </w:r>
      <w:r>
        <w:t xml:space="preserve">, </w:t>
      </w:r>
      <w:r>
        <w:rPr>
          <w:i/>
        </w:rPr>
        <w:t>p</w:t>
      </w:r>
      <w:r>
        <w:rPr>
          <w:i/>
          <w:vertAlign w:val="subscript"/>
        </w:rPr>
        <w:t>ji</w:t>
      </w:r>
      <w:r>
        <w:t xml:space="preserve"> is the number of pollen grains from </w:t>
      </w:r>
      <w:r>
        <w:rPr>
          <w:i/>
        </w:rPr>
        <w:t>j</w:t>
      </w:r>
      <w:r>
        <w:t xml:space="preserve"> attached to </w:t>
      </w:r>
      <w:r>
        <w:rPr>
          <w:i/>
        </w:rPr>
        <w:t>i</w:t>
      </w:r>
      <w:r>
        <w:t xml:space="preserve">, </w:t>
      </w:r>
      <w:r>
        <w:rPr>
          <w:i/>
        </w:rPr>
        <w:t>v</w:t>
      </w:r>
      <w:r>
        <w:rPr>
          <w:i/>
          <w:vertAlign w:val="subscript"/>
        </w:rPr>
        <w:t>i</w:t>
      </w:r>
      <w:r>
        <w:t xml:space="preserve"> is the total number of visits performed by </w:t>
      </w:r>
      <w:r>
        <w:rPr>
          <w:i/>
        </w:rPr>
        <w:t>i</w:t>
      </w:r>
      <w:r>
        <w:t xml:space="preserve">, and </w:t>
      </w:r>
      <w:r>
        <w:rPr>
          <w:i/>
        </w:rPr>
        <w:t>p</w:t>
      </w:r>
      <w:r>
        <w:rPr>
          <w:i/>
          <w:vertAlign w:val="subscript"/>
        </w:rPr>
        <w:t>j</w:t>
      </w:r>
      <w:r>
        <w:t xml:space="preserve"> is the total number of grains carried by </w:t>
      </w:r>
      <w:r>
        <w:rPr>
          <w:i/>
        </w:rPr>
        <w:t>j</w:t>
      </w:r>
      <w:r>
        <w:t xml:space="preserve">. Because the </w:t>
      </w:r>
      <w:commentRangeStart w:id="119"/>
      <w:r>
        <w:t xml:space="preserve">number of interacting species </w:t>
      </w:r>
      <w:commentRangeEnd w:id="119"/>
      <w:r w:rsidR="00B70BB6">
        <w:rPr>
          <w:rStyle w:val="Refdecomentario"/>
        </w:rPr>
        <w:commentReference w:id="119"/>
      </w:r>
      <w:r>
        <w:t>(and therefore the number of shared pollinators), floral abundance, visitation, and pollen production roughly followed a power-law distribution, we log-transformed these three predictors before including them in the model.</w:t>
      </w:r>
    </w:p>
    <w:p w14:paraId="0414633C" w14:textId="1D26D923" w:rsidR="00B20D34" w:rsidRDefault="00BD5EC1">
      <w:pPr>
        <w:pStyle w:val="Textoindependiente"/>
      </w:pPr>
      <w:r>
        <w:t>Finally, functional originality (</w:t>
      </w:r>
      <w:r>
        <w:rPr>
          <w:i/>
        </w:rPr>
        <w:t>iv</w:t>
      </w:r>
      <w:r>
        <w:t xml:space="preserve">) is defined as the distance of a species from the community trait average--the centroid of functional space of the community [@laliberte_distance-based_2010; @coux_linking_2016]. As phenology has been shown to be a key mechanism of niche differentiation among plants, we also </w:t>
      </w:r>
      <w:r>
        <w:lastRenderedPageBreak/>
        <w:t xml:space="preserve">included the plant abundance in each of the survey months (November to March) as an </w:t>
      </w:r>
      <w:commentRangeStart w:id="120"/>
      <w:r>
        <w:t xml:space="preserve">additional </w:t>
      </w:r>
      <w:commentRangeEnd w:id="120"/>
      <w:r w:rsidR="00B70BB6">
        <w:rPr>
          <w:rStyle w:val="Refdecomentario"/>
        </w:rPr>
        <w:commentReference w:id="120"/>
      </w:r>
      <w:r>
        <w:t xml:space="preserve">trait in our analysis. This approach allowed us to integrate </w:t>
      </w:r>
      <w:del w:id="121" w:author="Jason Tylianakis" w:date="2018-12-17T12:31:00Z">
        <w:r w:rsidDel="00B70BB6">
          <w:delText xml:space="preserve">the </w:delText>
        </w:r>
      </w:del>
      <w:r>
        <w:t xml:space="preserve">originality in </w:t>
      </w:r>
      <w:ins w:id="122" w:author="Jason Tylianakis" w:date="2018-12-17T12:32:00Z">
        <w:r w:rsidR="00B70BB6">
          <w:t xml:space="preserve">the </w:t>
        </w:r>
      </w:ins>
      <w:r>
        <w:t xml:space="preserve">phenological niche alongside the originality on other functional traits. However, because floral counts across months are not independent, we assigned them a weight of 1/5 such that phenology has an equal weight </w:t>
      </w:r>
      <w:del w:id="123" w:author="Jason Tylianakis" w:date="2018-12-17T12:33:00Z">
        <w:r w:rsidDel="00B70BB6">
          <w:delText xml:space="preserve">as </w:delText>
        </w:r>
      </w:del>
      <w:ins w:id="124" w:author="Jason Tylianakis" w:date="2018-12-17T12:33:00Z">
        <w:r w:rsidR="00B70BB6">
          <w:t xml:space="preserve">to </w:t>
        </w:r>
      </w:ins>
      <w:r>
        <w:t xml:space="preserve">other traits. We scaled all traits prior to calculating the centroid of the functional space and calculated the species-specific functional coordinates using the R package </w:t>
      </w:r>
      <w:r>
        <w:rPr>
          <w:rStyle w:val="VerbatimChar"/>
        </w:rPr>
        <w:t>FD 1.0-12</w:t>
      </w:r>
      <w:r>
        <w:t xml:space="preserve"> [@laliberte_fd_2014]. Finally, to facilitate comparison across the four continuous explanatory variables in our models, we rescaled them all to have a zero mean and unitary variance.</w:t>
      </w:r>
    </w:p>
    <w:p w14:paraId="1D2F964B" w14:textId="4A67672B" w:rsidR="00B20D34" w:rsidRDefault="00BD5EC1">
      <w:pPr>
        <w:pStyle w:val="Textoindependiente"/>
      </w:pPr>
      <w:r>
        <w:t xml:space="preserve">To estimate the coefficients and to perform model selection and </w:t>
      </w:r>
      <w:ins w:id="125" w:author="Jason Tylianakis" w:date="2018-12-17T12:36:00Z">
        <w:r w:rsidR="00631539">
          <w:t xml:space="preserve">quantify </w:t>
        </w:r>
      </w:ins>
      <w:r>
        <w:t xml:space="preserve">the associated uncertainty, we used a combination of multi-model inference and bootstrap resampling with one hundred replicates. First, we performed model selection using the AICc and determined the likelihood of each candidate model (a particular combination of predicting variables) by calculating the median ()AICc (relative to the most likely model) for each bootstrap sample. As we wanted model coefficients from more likely candidate models to carry more weight in our results, we sampled the coefficients for our variables proportional to the likelihood of its candidate model. We </w:t>
      </w:r>
      <w:del w:id="126" w:author="Jason Tylianakis" w:date="2018-12-17T12:37:00Z">
        <w:r w:rsidDel="00631539">
          <w:delText>"shrank"</w:delText>
        </w:r>
      </w:del>
      <w:ins w:id="127" w:author="Jason Tylianakis" w:date="2018-12-17T12:37:00Z">
        <w:r w:rsidR="00631539">
          <w:t>reduced</w:t>
        </w:r>
      </w:ins>
      <w:r>
        <w:t xml:space="preserve"> the </w:t>
      </w:r>
      <w:del w:id="128" w:author="Jason Tylianakis" w:date="2018-12-17T12:37:00Z">
        <w:r w:rsidDel="00631539">
          <w:delText xml:space="preserve">estimates </w:delText>
        </w:r>
      </w:del>
      <w:ins w:id="129" w:author="Jason Tylianakis" w:date="2018-12-17T12:37:00Z">
        <w:r w:rsidR="00631539">
          <w:t xml:space="preserve">estimated </w:t>
        </w:r>
      </w:ins>
      <w:r>
        <w:t xml:space="preserve">coefficient of potentially unimportant variables by setting </w:t>
      </w:r>
      <w:del w:id="130" w:author="Jason Tylianakis" w:date="2018-12-17T12:37:00Z">
        <w:r w:rsidDel="00631539">
          <w:delText xml:space="preserve">its </w:delText>
        </w:r>
      </w:del>
      <w:ins w:id="131" w:author="Jason Tylianakis" w:date="2018-12-17T12:37:00Z">
        <w:r w:rsidR="00631539">
          <w:t xml:space="preserve">their </w:t>
        </w:r>
      </w:ins>
      <w:r>
        <w:t>estimate to 0 when the variable was not included in the model. Finally, we used these distributions of the model coefficients to estimate their impact on the quantity and quality of pollination. For the quantity of pollination, we simply calculated the mean value of a sample of the conspecific pollen loads. For the quality of pollination, we calculated the mean difference between a sample of the distribution of the effects of conspecific pollen and a sample of those of heterospecific pollen gain. Again, here we used bootstrap resampling to estimate the uncertainty around these means.</w:t>
      </w:r>
    </w:p>
    <w:p w14:paraId="45A57624" w14:textId="77777777" w:rsidR="00B20D34" w:rsidRDefault="00BD5EC1">
      <w:pPr>
        <w:pStyle w:val="Ttulo2"/>
      </w:pPr>
      <w:bookmarkStart w:id="132" w:name="flexibility-of-plant-strategies"/>
      <w:bookmarkEnd w:id="132"/>
      <w:r>
        <w:t>Flexibility of plant strategies</w:t>
      </w:r>
    </w:p>
    <w:p w14:paraId="77B21413" w14:textId="6447C7B7" w:rsidR="00B20D34" w:rsidRDefault="00BD5EC1">
      <w:pPr>
        <w:pStyle w:val="FirstParagraph"/>
      </w:pPr>
      <w:r>
        <w:t xml:space="preserve">Our last objective is to tease apart the strategies that plants might use to reduce competition and, importantly, how the community context influences these strategies. If community context plays a relatively small role, we should expect plants to adopt similar strategies across different communities. Alternatively, if the community plays a large role, we should be able to observe </w:t>
      </w:r>
      <w:commentRangeStart w:id="133"/>
      <w:r>
        <w:t xml:space="preserve">differences in the strategy a plant species </w:t>
      </w:r>
      <w:ins w:id="134" w:author="Jason Tylianakis" w:date="2018-12-17T12:39:00Z">
        <w:r w:rsidR="00925F87">
          <w:t xml:space="preserve">uses </w:t>
        </w:r>
      </w:ins>
      <w:r>
        <w:t>across communities</w:t>
      </w:r>
      <w:commentRangeEnd w:id="133"/>
      <w:r w:rsidR="00925F87">
        <w:rPr>
          <w:rStyle w:val="Refdecomentario"/>
        </w:rPr>
        <w:commentReference w:id="133"/>
      </w:r>
      <w:r>
        <w:t xml:space="preserve">. We first use a principal component analysis (PCA) of the four ecological variables. We define </w:t>
      </w:r>
      <w:del w:id="135" w:author="Jason Tylianakis" w:date="2018-12-17T12:42:00Z">
        <w:r w:rsidDel="00F435C6">
          <w:delText xml:space="preserve">the </w:delText>
        </w:r>
      </w:del>
      <w:ins w:id="136" w:author="Jason Tylianakis" w:date="2018-12-17T12:42:00Z">
        <w:r w:rsidR="00F435C6">
          <w:t xml:space="preserve">a </w:t>
        </w:r>
      </w:ins>
      <w:r>
        <w:t>species</w:t>
      </w:r>
      <w:ins w:id="137" w:author="Jason Tylianakis" w:date="2018-12-17T12:42:00Z">
        <w:r w:rsidR="00F435C6">
          <w:t>’</w:t>
        </w:r>
      </w:ins>
      <w:r>
        <w:t xml:space="preserve"> strategy in a community as its coordinates in PCA space. </w:t>
      </w:r>
      <w:commentRangeStart w:id="138"/>
      <w:r>
        <w:t>For each species that was present in two or more communities, we then calculate (</w:t>
      </w:r>
      <w:r>
        <w:rPr>
          <w:i/>
        </w:rPr>
        <w:t>i</w:t>
      </w:r>
      <w:r>
        <w:t>) the median distance between the strategies that the species uses different communities, and (</w:t>
      </w:r>
      <w:r>
        <w:rPr>
          <w:i/>
        </w:rPr>
        <w:t>ii</w:t>
      </w:r>
      <w:r>
        <w:t>) the area of the convex hull defined by these points in the first two principal components</w:t>
      </w:r>
      <w:commentRangeEnd w:id="138"/>
      <w:r w:rsidR="00C5299D">
        <w:rPr>
          <w:rStyle w:val="Refdecomentario"/>
        </w:rPr>
        <w:commentReference w:id="138"/>
      </w:r>
      <w:r>
        <w:t xml:space="preserve">. We then </w:t>
      </w:r>
      <w:commentRangeStart w:id="139"/>
      <w:r>
        <w:t xml:space="preserve">compare </w:t>
      </w:r>
      <w:commentRangeEnd w:id="139"/>
      <w:r w:rsidR="00E22BA2">
        <w:rPr>
          <w:rStyle w:val="Refdecomentario"/>
        </w:rPr>
        <w:commentReference w:id="139"/>
      </w:r>
      <w:r>
        <w:t xml:space="preserve">these two metrics to those obtained with 99 Monte Carlo randomizations in which we replace the strategy of the focal plant species by one of another </w:t>
      </w:r>
      <w:proofErr w:type="gramStart"/>
      <w:r>
        <w:t>species</w:t>
      </w:r>
      <w:proofErr w:type="gramEnd"/>
      <w:r>
        <w:t xml:space="preserve"> in the dataset.</w:t>
      </w:r>
    </w:p>
    <w:p w14:paraId="05B9044F" w14:textId="77777777" w:rsidR="00B20D34" w:rsidRDefault="00BD5EC1">
      <w:pPr>
        <w:pStyle w:val="Ttulo1"/>
      </w:pPr>
      <w:bookmarkStart w:id="140" w:name="results"/>
      <w:bookmarkEnd w:id="140"/>
      <w:r>
        <w:lastRenderedPageBreak/>
        <w:t>Results</w:t>
      </w:r>
    </w:p>
    <w:p w14:paraId="25E6F14A" w14:textId="77777777" w:rsidR="00B20D34" w:rsidRDefault="00BD5EC1">
      <w:pPr>
        <w:pStyle w:val="Ttulo2"/>
      </w:pPr>
      <w:bookmarkStart w:id="141" w:name="competition-vs.-facilitation-1"/>
      <w:bookmarkEnd w:id="141"/>
      <w:r>
        <w:t>Competition vs. facilitation</w:t>
      </w:r>
    </w:p>
    <w:p w14:paraId="27C36C44" w14:textId="77777777" w:rsidR="00B20D34" w:rsidRDefault="00BD5EC1">
      <w:pPr>
        <w:pStyle w:val="FirstParagraph"/>
      </w:pPr>
      <w:r>
        <w:t xml:space="preserve">We first examined the relationship between the heterospecific and conspecific pollen deposited on stigmas of a species in a community. We found that the overall slope of the relationship was positive (Table SXX), but a large proportion of plants experienced a negative or no significant relationship between heterospecific and conspecific pollen (37% and 30% respectively; Figure @ref(fig:fig-trade-off-predictions)a). Most of the variation between plants in a facilitation-competition gradient was driven by differences </w:t>
      </w:r>
      <w:r>
        <w:rPr>
          <w:i/>
        </w:rPr>
        <w:t>between</w:t>
      </w:r>
      <w:r>
        <w:t xml:space="preserve"> species, however, we also observed some important differences </w:t>
      </w:r>
      <w:r>
        <w:rPr>
          <w:i/>
        </w:rPr>
        <w:t>within</w:t>
      </w:r>
      <w:r>
        <w:t xml:space="preserve"> species. For instance, four of species sampled in multiple communities (</w:t>
      </w:r>
      <w:r>
        <w:rPr>
          <w:i/>
        </w:rPr>
        <w:t>Cypella herbertii</w:t>
      </w:r>
      <w:r>
        <w:t xml:space="preserve">, </w:t>
      </w:r>
      <w:r>
        <w:rPr>
          <w:i/>
        </w:rPr>
        <w:t>Diplotaxis tenuifolia</w:t>
      </w:r>
      <w:r>
        <w:t xml:space="preserve">, </w:t>
      </w:r>
      <w:r>
        <w:rPr>
          <w:i/>
        </w:rPr>
        <w:t>Hirschfeldia incana</w:t>
      </w:r>
      <w:r>
        <w:t xml:space="preserve">, and </w:t>
      </w:r>
      <w:r>
        <w:rPr>
          <w:i/>
        </w:rPr>
        <w:t>Carduus acanthoides</w:t>
      </w:r>
      <w:r>
        <w:t>) showed evidence that facilitation (positive relationships) predominates in some communities while competition (negative relationships) predominates in others. Furthermore, although there was a wide variation in the slope of the relationship between heterospecific and conspecific pollen, plants, in almost all cases, had more conspecific than heterospecific pollen deposited on their stigmas (Figure @ref(fig:fig-trade-off-predictions)b).</w:t>
      </w:r>
    </w:p>
    <w:p w14:paraId="0F1D3204" w14:textId="77777777" w:rsidR="00B20D34" w:rsidRDefault="00BD5EC1">
      <w:pPr>
        <w:pStyle w:val="FigurewithCaption"/>
      </w:pPr>
      <w:r>
        <w:rPr>
          <w:noProof/>
        </w:rPr>
        <w:drawing>
          <wp:inline distT="0" distB="0" distL="0" distR="0" wp14:anchorId="42EDF813" wp14:editId="5183ACC0">
            <wp:extent cx="27813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efc29/github/pollen-competition/paper/manuscript_files/figure-latex/fig-trade-off-predictions-1.pdf"/>
                    <pic:cNvPicPr>
                      <a:picLocks noChangeAspect="1" noChangeArrowheads="1"/>
                    </pic:cNvPicPr>
                  </pic:nvPicPr>
                  <pic:blipFill>
                    <a:blip r:embed="rId10"/>
                    <a:stretch>
                      <a:fillRect/>
                    </a:stretch>
                  </pic:blipFill>
                  <pic:spPr bwMode="auto">
                    <a:xfrm>
                      <a:off x="0" y="0"/>
                      <a:ext cx="2781300" cy="3200400"/>
                    </a:xfrm>
                    <a:prstGeom prst="rect">
                      <a:avLst/>
                    </a:prstGeom>
                    <a:noFill/>
                    <a:ln w="9525">
                      <a:noFill/>
                      <a:headEnd/>
                      <a:tailEnd/>
                    </a:ln>
                  </pic:spPr>
                </pic:pic>
              </a:graphicData>
            </a:graphic>
          </wp:inline>
        </w:drawing>
      </w:r>
    </w:p>
    <w:p w14:paraId="6E14779A" w14:textId="77777777" w:rsidR="00B20D34" w:rsidRDefault="00BD5EC1">
      <w:pPr>
        <w:pStyle w:val="ImageCaption"/>
      </w:pPr>
      <w:r>
        <w:t>(#fig:fig-trade-off-predictions)</w:t>
      </w:r>
      <w:r>
        <w:rPr>
          <w:b/>
        </w:rPr>
        <w:t>Competition vs. facilitation at the community level</w:t>
      </w:r>
      <w:r>
        <w:t xml:space="preserve">. (a) Some species experience more competition for pollination than others. </w:t>
      </w:r>
      <w:commentRangeStart w:id="142"/>
      <w:r>
        <w:t xml:space="preserve">Points </w:t>
      </w:r>
      <w:commentRangeEnd w:id="142"/>
      <w:r w:rsidR="005A25F7">
        <w:rPr>
          <w:rStyle w:val="Refdecomentario"/>
          <w:i w:val="0"/>
        </w:rPr>
        <w:commentReference w:id="142"/>
      </w:r>
      <w:r>
        <w:t xml:space="preserve">indicate the estimated slopes for the relationship between the amount of heterospecific and conspecific pollen deposited per stigma across species in their communities. Negative slopes indicate that plants experience competition for animal-mediated pollination, while positive slopes indicate that facilitation is the predominant outcome. The number of plants analysed for each species is shown within brackets next to the </w:t>
      </w:r>
      <w:r>
        <w:lastRenderedPageBreak/>
        <w:t>species name. (b) Despite the variety of slopes, overall plants had more conspecific than heterospecific pollen deposited in their stigmas. (c) Generally, plants also had more pollen deposited in their stigmas when they were open to animal-mediated pollination than when they were closed. However, in the majority of cases, the difference is not large enough to be statistically significant at the 0.05 level. In all plots, error bars correspond to ± the standard error (SE).</w:t>
      </w:r>
    </w:p>
    <w:p w14:paraId="223D38F9" w14:textId="77777777" w:rsidR="00B20D34" w:rsidRDefault="00BD5EC1">
      <w:pPr>
        <w:pStyle w:val="Textoindependiente"/>
      </w:pPr>
      <w:r>
        <w:t>Second, we compared the amount of conspecific pollen deposited on flowers that were open to animal-mediated pollinators with those that were closed. Here again, we found large differences between plants. Specifically, the difference was non-signifcant for 56% of plants, 35% had significantly more pollen when open, and the remaining 9% had significantly less pollen when open (</w:t>
      </w:r>
      <m:oMath>
        <m:r>
          <w:rPr>
            <w:rFonts w:ascii="Cambria Math" w:hAnsi="Cambria Math"/>
          </w:rPr>
          <m:t>α=0.05</m:t>
        </m:r>
      </m:oMath>
      <w:r>
        <w:t>, Mann-Withney U tests; Figure @ref(fig:fig-trade-off-predictions)c). Variation within species was slightly smaller and only two species (</w:t>
      </w:r>
      <w:r>
        <w:rPr>
          <w:i/>
        </w:rPr>
        <w:t>H. incana</w:t>
      </w:r>
      <w:r>
        <w:t xml:space="preserve"> and </w:t>
      </w:r>
      <w:r>
        <w:rPr>
          <w:i/>
        </w:rPr>
        <w:t>C. acanthoides</w:t>
      </w:r>
      <w:r>
        <w:t>) had both significantly positive and negative differences.</w:t>
      </w:r>
    </w:p>
    <w:p w14:paraId="21BF5CD6" w14:textId="77777777" w:rsidR="00B20D34" w:rsidRDefault="00BD5EC1">
      <w:pPr>
        <w:pStyle w:val="Ttulo2"/>
      </w:pPr>
      <w:bookmarkStart w:id="143" w:name="effect-of-ecological-strategies-in-the-p"/>
      <w:bookmarkEnd w:id="143"/>
      <w:r>
        <w:t>Effect of ecological strategies in the pollination service</w:t>
      </w:r>
    </w:p>
    <w:p w14:paraId="45592FF2" w14:textId="3DE3B41B" w:rsidR="00B20D34" w:rsidRDefault="00BD5EC1">
      <w:pPr>
        <w:pStyle w:val="FirstParagraph"/>
      </w:pPr>
      <w:commentRangeStart w:id="144"/>
      <w:r>
        <w:t xml:space="preserve">We then examined the role that four ecological variables (number of shared pollinators, abundance, mean visit effectiveness, and functional originality) play on pollen deposition and, by extension, in the quantity and quality of pollination. These variables define the strategies that plants use to minimise competition for pollination. </w:t>
      </w:r>
      <w:commentRangeEnd w:id="144"/>
      <w:r w:rsidR="001B5B75">
        <w:rPr>
          <w:rStyle w:val="Refdecomentario"/>
        </w:rPr>
        <w:commentReference w:id="144"/>
      </w:r>
      <w:r>
        <w:t xml:space="preserve">We found that the linear mixed models of pollen deposition </w:t>
      </w:r>
      <w:del w:id="145" w:author="Jason Tylianakis" w:date="2018-12-17T12:51:00Z">
        <w:r w:rsidDel="00FB56E1">
          <w:delText xml:space="preserve">used </w:delText>
        </w:r>
      </w:del>
      <w:r>
        <w:t>had high explanatory power. The conditional coefficient of determination R</w:t>
      </w:r>
      <w:r>
        <w:rPr>
          <w:vertAlign w:val="superscript"/>
        </w:rPr>
        <w:t>2</w:t>
      </w:r>
      <w:r>
        <w:rPr>
          <w:vertAlign w:val="subscript"/>
        </w:rPr>
        <w:t>(c)</w:t>
      </w:r>
      <w:r>
        <w:t xml:space="preserve"> of the most parsimonious models (those with the lowest AICc) ranged between 0.87 and 0.93 (mean of 0.91) for the bootstrap replicates of the conspecific pollen models and between 0.76 and 0.87 (mean 0.8) for the models of heterospecific pollen [@nakagawa_general_2013]. A large portion of this explanatory power came from the random effects, particularly for models of conspecific pollen. The marginal coefficient of determination R</w:t>
      </w:r>
      <w:r>
        <w:rPr>
          <w:vertAlign w:val="superscript"/>
        </w:rPr>
        <w:t>2</w:t>
      </w:r>
      <w:r>
        <w:rPr>
          <w:vertAlign w:val="subscript"/>
        </w:rPr>
        <w:t>(m)</w:t>
      </w:r>
      <w:r>
        <w:t>, which describes the proportion of variance explained for the fixed variables alone, ranged between 0.06 and 0.14 (mean 0.09) for the conspecific models and between 0.21 and 0.35 (mean 0.27) for the heterospecific models.</w:t>
      </w:r>
    </w:p>
    <w:p w14:paraId="09912538" w14:textId="77777777" w:rsidR="00B20D34" w:rsidRDefault="00BD5EC1">
      <w:pPr>
        <w:pStyle w:val="Textoindependiente"/>
      </w:pPr>
      <w:r>
        <w:t>We tested two structures for the random effects. As determined by the AICc, the random structure best supported by the data was the one that fits an intercept for each species in a community independently (as opposed to an intercept for each species irrespective of the community they belong to). This structure was best for both the models of conspecific and heterospecific pollen (Table SXX).</w:t>
      </w:r>
    </w:p>
    <w:p w14:paraId="204D81B4" w14:textId="77777777" w:rsidR="00B20D34" w:rsidRDefault="00BD5EC1">
      <w:pPr>
        <w:pStyle w:val="Textoindependiente"/>
      </w:pPr>
      <w:r>
        <w:t>Out of the four variables we explored, we found that the plants' mean visit effectiveness and its abundance were the most important ecological variables predicting pollen deposition in plant stigmas (Figure @ref(fig:fig-average-qual-quant)a). Surprisingly, the number of shared pollinators was comparatively unimportant, particularly for models of heterospecific pollen deposition, as it was only included in models with relatively large AICc values.</w:t>
      </w:r>
    </w:p>
    <w:p w14:paraId="58759E3F" w14:textId="4BB632F1" w:rsidR="00B20D34" w:rsidRDefault="00BD5EC1">
      <w:pPr>
        <w:pStyle w:val="Textoindependiente"/>
      </w:pPr>
      <w:r>
        <w:lastRenderedPageBreak/>
        <w:t>We found that the relationship between each of the strategies and pollen deposition was similar for both conspecific and heterospecific pollen. This is, strategies that were associated with an increase (or a decrease) in conspecific pollen, were also associated with an increase (or a decrease) in heterospecific pollen deposition. Specifically, the plants' mean visit effectiveness had a positive effect on pollen deposition (Figure @ref(fig:fig-average-qual-quant)b). The positive association with conspecific pollen indicates a positive effect on the quantity of pollination. However, the mean of the coefficients that relates visit effectiveness to heterospecific pollen deposition is slightly larger than that of conspecific pollen. This suggest</w:t>
      </w:r>
      <w:ins w:id="146" w:author="Jason Tylianakis" w:date="2018-12-17T12:53:00Z">
        <w:r w:rsidR="00FB56E1">
          <w:t>s</w:t>
        </w:r>
      </w:ins>
      <w:r>
        <w:t xml:space="preserve"> a negative, albeit marginal, relationship of visit effectiveness and our definition of the quality of the pollination service (Figure @ref(</w:t>
      </w:r>
      <w:proofErr w:type="gramStart"/>
      <w:r>
        <w:t>fig:fig</w:t>
      </w:r>
      <w:proofErr w:type="gramEnd"/>
      <w:r>
        <w:t xml:space="preserve">-average-qual-quant)c). Contrastingly, the plants' relative abundance had a negative effect </w:t>
      </w:r>
      <w:ins w:id="147" w:author="Jason Tylianakis" w:date="2018-12-17T13:16:00Z">
        <w:r w:rsidR="00C147E3">
          <w:t>o</w:t>
        </w:r>
      </w:ins>
      <w:del w:id="148" w:author="Jason Tylianakis" w:date="2018-12-17T13:16:00Z">
        <w:r w:rsidDel="00C147E3">
          <w:delText>i</w:delText>
        </w:r>
      </w:del>
      <w:r>
        <w:t xml:space="preserve">n pollen deposition (and consequently the quantity of pollination), but the </w:t>
      </w:r>
      <w:commentRangeStart w:id="149"/>
      <w:r>
        <w:t xml:space="preserve">difference between the coefficients </w:t>
      </w:r>
      <w:commentRangeEnd w:id="149"/>
      <w:r w:rsidR="00C147E3">
        <w:rPr>
          <w:rStyle w:val="Refdecomentario"/>
        </w:rPr>
        <w:commentReference w:id="149"/>
      </w:r>
      <w:r>
        <w:t xml:space="preserve">in the models of conspecific and heterospecific pollen indicates a considerable positive impact on the quality of pollination. The third most important variable, functional originality, had a positive, although comparatively smaller, association with both the quantity and quality of pollination. Finally, the number of shared pollinators had a negative association with the quantity and quality of pollination, but these impacts were small when compared to the other variables. Although relative abundance, the number of shared pollinators, and the visit effectiveness were positively correlated (Figure @ref(S-fig:fig-correlation)), the effect </w:t>
      </w:r>
      <w:del w:id="150" w:author="Jason Tylianakis" w:date="2018-12-17T13:18:00Z">
        <w:r w:rsidDel="00C147E3">
          <w:delText xml:space="preserve">that </w:delText>
        </w:r>
      </w:del>
      <w:r>
        <w:t xml:space="preserve">each </w:t>
      </w:r>
      <w:del w:id="151" w:author="Jason Tylianakis" w:date="2018-12-17T13:18:00Z">
        <w:r w:rsidDel="00C147E3">
          <w:delText xml:space="preserve">of them </w:delText>
        </w:r>
      </w:del>
      <w:r>
        <w:t>had on conspecific pollen was relatively similar among models that included all or just some of these three explanatory variables (Figure @ref(</w:t>
      </w:r>
      <w:proofErr w:type="spellStart"/>
      <w:r>
        <w:t>S-fig:fig-model-results</w:t>
      </w:r>
      <w:proofErr w:type="spellEnd"/>
      <w:r>
        <w:t>))</w:t>
      </w:r>
      <w:ins w:id="152" w:author="Jason Tylianakis" w:date="2018-12-17T13:18:00Z">
        <w:r w:rsidR="00C147E3">
          <w:t>, indicating that collinearity did not influence our findings qualitatively</w:t>
        </w:r>
      </w:ins>
      <w:r>
        <w:t>.</w:t>
      </w:r>
    </w:p>
    <w:p w14:paraId="3344B825" w14:textId="77777777" w:rsidR="00B20D34" w:rsidRDefault="00BD5EC1">
      <w:pPr>
        <w:pStyle w:val="FigurewithCaption"/>
      </w:pPr>
      <w:r>
        <w:rPr>
          <w:noProof/>
        </w:rPr>
        <w:drawing>
          <wp:inline distT="0" distB="0" distL="0" distR="0" wp14:anchorId="09A0280B" wp14:editId="2AA31746">
            <wp:extent cx="3257550" cy="24193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efc29/github/pollen-competition/paper/manuscript_files/figure-latex/fig-average-qual-quant-1.pdf"/>
                    <pic:cNvPicPr>
                      <a:picLocks noChangeAspect="1" noChangeArrowheads="1"/>
                    </pic:cNvPicPr>
                  </pic:nvPicPr>
                  <pic:blipFill>
                    <a:blip r:embed="rId11"/>
                    <a:stretch>
                      <a:fillRect/>
                    </a:stretch>
                  </pic:blipFill>
                  <pic:spPr bwMode="auto">
                    <a:xfrm>
                      <a:off x="0" y="0"/>
                      <a:ext cx="3257550" cy="2419350"/>
                    </a:xfrm>
                    <a:prstGeom prst="rect">
                      <a:avLst/>
                    </a:prstGeom>
                    <a:noFill/>
                    <a:ln w="9525">
                      <a:noFill/>
                      <a:headEnd/>
                      <a:tailEnd/>
                    </a:ln>
                  </pic:spPr>
                </pic:pic>
              </a:graphicData>
            </a:graphic>
          </wp:inline>
        </w:drawing>
      </w:r>
    </w:p>
    <w:p w14:paraId="6E593470" w14:textId="163ADBC2" w:rsidR="00B20D34" w:rsidRDefault="00BD5EC1">
      <w:pPr>
        <w:pStyle w:val="ImageCaption"/>
      </w:pPr>
      <w:r>
        <w:t>(#fig:fig-average-qual-quant)</w:t>
      </w:r>
      <w:r>
        <w:rPr>
          <w:b/>
        </w:rPr>
        <w:t>Effect of strategies to minimise competition in the pollination service</w:t>
      </w:r>
      <w:r>
        <w:t xml:space="preserve">. (a) The plant's visit effectiveness and relative abundance are the most important variables determining the deposition of conspecific and heterospecific pollen. Meanwhile, the number of shared pollinators was relatively unimportant. The graph shows the relative variable importance calculated as the sum of the Akaike weights of the candidate models that included the variable. (b) The association </w:t>
      </w:r>
      <w:del w:id="153" w:author="Jason Tylianakis" w:date="2018-12-17T13:19:00Z">
        <w:r w:rsidDel="00C147E3">
          <w:lastRenderedPageBreak/>
          <w:delText xml:space="preserve">of </w:delText>
        </w:r>
      </w:del>
      <w:ins w:id="154" w:author="Jason Tylianakis" w:date="2018-12-17T13:19:00Z">
        <w:r w:rsidR="00C147E3">
          <w:t xml:space="preserve">between </w:t>
        </w:r>
      </w:ins>
      <w:r>
        <w:t xml:space="preserve">ecological variables </w:t>
      </w:r>
      <w:del w:id="155" w:author="Jason Tylianakis" w:date="2018-12-17T13:19:00Z">
        <w:r w:rsidDel="00C147E3">
          <w:delText xml:space="preserve">on </w:delText>
        </w:r>
      </w:del>
      <w:ins w:id="156" w:author="Jason Tylianakis" w:date="2018-12-17T13:19:00Z">
        <w:r w:rsidR="00C147E3">
          <w:t xml:space="preserve">and </w:t>
        </w:r>
      </w:ins>
      <w:r>
        <w:t xml:space="preserve">heterospecific pollen tended to </w:t>
      </w:r>
      <w:del w:id="157" w:author="Jason Tylianakis" w:date="2018-12-17T13:20:00Z">
        <w:r w:rsidDel="00C147E3">
          <w:delText xml:space="preserve">be </w:delText>
        </w:r>
      </w:del>
      <w:r>
        <w:t>align</w:t>
      </w:r>
      <w:del w:id="158" w:author="Jason Tylianakis" w:date="2018-12-17T13:20:00Z">
        <w:r w:rsidDel="00C147E3">
          <w:delText>ed</w:delText>
        </w:r>
      </w:del>
      <w:r>
        <w:t xml:space="preserve"> with </w:t>
      </w:r>
      <w:del w:id="159" w:author="Jason Tylianakis" w:date="2018-12-17T13:20:00Z">
        <w:r w:rsidDel="00C147E3">
          <w:delText xml:space="preserve">its </w:delText>
        </w:r>
      </w:del>
      <w:ins w:id="160" w:author="Jason Tylianakis" w:date="2018-12-17T13:20:00Z">
        <w:r w:rsidR="00C147E3">
          <w:t xml:space="preserve">their </w:t>
        </w:r>
      </w:ins>
      <w:r>
        <w:t xml:space="preserve">association </w:t>
      </w:r>
      <w:del w:id="161" w:author="Jason Tylianakis" w:date="2018-12-17T13:20:00Z">
        <w:r w:rsidDel="00C147E3">
          <w:delText xml:space="preserve">on </w:delText>
        </w:r>
      </w:del>
      <w:ins w:id="162" w:author="Jason Tylianakis" w:date="2018-12-17T13:20:00Z">
        <w:r w:rsidR="00C147E3">
          <w:t xml:space="preserve">with </w:t>
        </w:r>
      </w:ins>
      <w:r>
        <w:t>conspecific pollen. Visit effectiveness and functional originality had a positive association with pollen deposition, while abundance and the number of shared pollinators had a negative association. The plot shows the distribution of the effects (across 99 bootstrap replicates) of the four ecological variables for conspecific (top panel) and heterospecific pollen (bottom panel). Results are only shown for models that included</w:t>
      </w:r>
      <w:ins w:id="163" w:author="Jason Tylianakis" w:date="2018-12-17T13:20:00Z">
        <w:r w:rsidR="00C147E3">
          <w:t xml:space="preserve"> an</w:t>
        </w:r>
      </w:ins>
      <w:r>
        <w:t xml:space="preserve"> explanatory variable. (</w:t>
      </w:r>
      <w:commentRangeStart w:id="164"/>
      <w:r>
        <w:t>c</w:t>
      </w:r>
      <w:commentRangeEnd w:id="164"/>
      <w:r w:rsidR="007A498B">
        <w:rPr>
          <w:rStyle w:val="Refdecomentario"/>
          <w:i w:val="0"/>
        </w:rPr>
        <w:commentReference w:id="164"/>
      </w:r>
      <w:r>
        <w:t>) The end result of these associations is that only the plants' functional originality has a positive impact on both the quantity and quality of pollination. The plot shows the model averaged mean effect (± SE) of the four analysed ecological variables in the quantity and quality of pollination.</w:t>
      </w:r>
    </w:p>
    <w:p w14:paraId="6F3D9416" w14:textId="77777777" w:rsidR="00B20D34" w:rsidRDefault="00BD5EC1">
      <w:pPr>
        <w:pStyle w:val="Ttulo2"/>
      </w:pPr>
      <w:bookmarkStart w:id="165" w:name="flexibility-of-plant-strategies-1"/>
      <w:bookmarkEnd w:id="165"/>
      <w:r>
        <w:t>Flexibility of plant strategies</w:t>
      </w:r>
    </w:p>
    <w:p w14:paraId="2867034F" w14:textId="77777777" w:rsidR="00B20D34" w:rsidRDefault="00BD5EC1">
      <w:pPr>
        <w:pStyle w:val="FirstParagraph"/>
      </w:pPr>
      <w:r>
        <w:t>We used a PCA of the analysed species to investigate whether plant</w:t>
      </w:r>
      <w:del w:id="166" w:author="Jason Tylianakis" w:date="2018-12-17T13:20:00Z">
        <w:r w:rsidDel="00C147E3">
          <w:delText>s</w:delText>
        </w:r>
      </w:del>
      <w:r>
        <w:t xml:space="preserve"> strategies are similar across communities or whether they are flexible, and therefore able to adapt to the community context. The first two PCA components explained 75% of the total variance (Figure @ref(fig:fig-pca)a). The first component was dominated by changes in the visit effectiveness and the relative abundance, while the second component was dominated by the number of shared pollinators and the plant's functional originality. When we locate the species that were sampled in more than one community in the first two PCA components (Figure @ref(fig:fig-pca)b), we observe that the strategies of a species do not seem to be close to each other. Indeed, when we measured the median distance between the plants coordinates, we found that it was significantly smaller than that of randomisations for only one of all analysed species (Figure @ref(fig:fig-pca)c).</w:t>
      </w:r>
    </w:p>
    <w:p w14:paraId="12F6B628" w14:textId="77777777" w:rsidR="00B20D34" w:rsidRDefault="00BD5EC1">
      <w:pPr>
        <w:pStyle w:val="FigurewithCaption"/>
      </w:pPr>
      <w:r>
        <w:rPr>
          <w:noProof/>
        </w:rPr>
        <w:lastRenderedPageBreak/>
        <w:drawing>
          <wp:inline distT="0" distB="0" distL="0" distR="0" wp14:anchorId="3584E89D" wp14:editId="0D53DA02">
            <wp:extent cx="3105150" cy="4114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efc29/github/pollen-competition/paper/manuscript_files/figure-latex/fig-pca-1.pdf"/>
                    <pic:cNvPicPr>
                      <a:picLocks noChangeAspect="1" noChangeArrowheads="1"/>
                    </pic:cNvPicPr>
                  </pic:nvPicPr>
                  <pic:blipFill>
                    <a:blip r:embed="rId12"/>
                    <a:stretch>
                      <a:fillRect/>
                    </a:stretch>
                  </pic:blipFill>
                  <pic:spPr bwMode="auto">
                    <a:xfrm>
                      <a:off x="0" y="0"/>
                      <a:ext cx="3105150" cy="4114800"/>
                    </a:xfrm>
                    <a:prstGeom prst="rect">
                      <a:avLst/>
                    </a:prstGeom>
                    <a:noFill/>
                    <a:ln w="9525">
                      <a:noFill/>
                      <a:headEnd/>
                      <a:tailEnd/>
                    </a:ln>
                  </pic:spPr>
                </pic:pic>
              </a:graphicData>
            </a:graphic>
          </wp:inline>
        </w:drawing>
      </w:r>
    </w:p>
    <w:p w14:paraId="1DB6E8D0" w14:textId="77777777" w:rsidR="00B20D34" w:rsidRDefault="00BD5EC1">
      <w:pPr>
        <w:pStyle w:val="ImageCaption"/>
      </w:pPr>
      <w:r>
        <w:t>(#fig:fig-pca)</w:t>
      </w:r>
      <w:r>
        <w:rPr>
          <w:b/>
        </w:rPr>
        <w:t>The flexibility of plant strategies</w:t>
      </w:r>
      <w:r>
        <w:t>. (a) The two first components explain a large proportion of the total variance. (b) When plants that were sampled in more than one community are plotted with these two components, we observe that points, which represent the strategy (the particular combination of ecological variables) of a species in a community do not seem to be grouped by plant species. (c) This was confirmed using Monte Carlo randomizations of the median distance between strategies of a plant species. Only one of the examined species had strategies that were more tightly connected than what would be expected at random.</w:t>
      </w:r>
    </w:p>
    <w:p w14:paraId="0D0E2398" w14:textId="77777777" w:rsidR="00B20D34" w:rsidRDefault="00BD5EC1">
      <w:pPr>
        <w:pStyle w:val="Ttulo1"/>
      </w:pPr>
      <w:bookmarkStart w:id="167" w:name="discussion"/>
      <w:bookmarkEnd w:id="167"/>
      <w:r>
        <w:t>Discussion</w:t>
      </w:r>
    </w:p>
    <w:p w14:paraId="72784240" w14:textId="222DEB02" w:rsidR="00B20D34" w:rsidRDefault="00BD5EC1">
      <w:pPr>
        <w:pStyle w:val="FirstParagraph"/>
      </w:pPr>
      <w:r>
        <w:t xml:space="preserve">Our results suggest that the community context plays a central role in determining </w:t>
      </w:r>
      <w:commentRangeStart w:id="168"/>
      <w:r>
        <w:t>competition for pollination</w:t>
      </w:r>
      <w:commentRangeEnd w:id="168"/>
      <w:r w:rsidR="00C147E3">
        <w:rPr>
          <w:rStyle w:val="Refdecomentario"/>
        </w:rPr>
        <w:commentReference w:id="168"/>
      </w:r>
      <w:r>
        <w:t xml:space="preserve">. First, we found that the costs of pollinator sharing are pervasive. In particular, we found that a significant proportion of species undergoes overall neutral or competitive effects from animal-mediated </w:t>
      </w:r>
      <w:commentRangeStart w:id="169"/>
      <w:r>
        <w:t>pollination</w:t>
      </w:r>
      <w:commentRangeEnd w:id="169"/>
      <w:r w:rsidR="00E035EE">
        <w:rPr>
          <w:rStyle w:val="Refdecomentario"/>
        </w:rPr>
        <w:commentReference w:id="169"/>
      </w:r>
      <w:r>
        <w:t xml:space="preserve">. Second, we found that plants </w:t>
      </w:r>
      <w:del w:id="170" w:author="Jason Tylianakis" w:date="2018-12-17T13:24:00Z">
        <w:r w:rsidDel="00A34BC6">
          <w:delText xml:space="preserve">are able to </w:delText>
        </w:r>
      </w:del>
      <w:proofErr w:type="spellStart"/>
      <w:r>
        <w:t>minimise</w:t>
      </w:r>
      <w:proofErr w:type="spellEnd"/>
      <w:r>
        <w:t xml:space="preserve"> the intensity of this competition using multiple strategies, however, conspecific and heterospecific pollen deposition are tightly coupled and therefore these strategies are likely to involve a trade-off between the quantity and quality of pollination. Third, we found that these strategies are strongly shaped by the community context, this is, the same plant species </w:t>
      </w:r>
      <w:commentRangeStart w:id="171"/>
      <w:r>
        <w:t xml:space="preserve">can adopt dramatically different strategies </w:t>
      </w:r>
      <w:commentRangeEnd w:id="171"/>
      <w:r w:rsidR="00A34BC6">
        <w:rPr>
          <w:rStyle w:val="Refdecomentario"/>
        </w:rPr>
        <w:commentReference w:id="171"/>
      </w:r>
      <w:r>
        <w:t>depending on the community it belongs to.</w:t>
      </w:r>
    </w:p>
    <w:p w14:paraId="0A928EC2" w14:textId="50458326" w:rsidR="00B20D34" w:rsidRDefault="00BD5EC1">
      <w:pPr>
        <w:pStyle w:val="Textoindependiente"/>
      </w:pPr>
      <w:r>
        <w:lastRenderedPageBreak/>
        <w:t xml:space="preserve">Both of the tests we used to identify the effect of animal-mediated pollination suggested the same outcome: that </w:t>
      </w:r>
      <w:del w:id="172" w:author="Jason Tylianakis" w:date="2018-12-17T13:26:00Z">
        <w:r w:rsidDel="006A4589">
          <w:delText xml:space="preserve">overall </w:delText>
        </w:r>
      </w:del>
      <w:ins w:id="173" w:author="Jason Tylianakis" w:date="2018-12-17T13:26:00Z">
        <w:r w:rsidR="006A4589">
          <w:t xml:space="preserve">net </w:t>
        </w:r>
      </w:ins>
      <w:r>
        <w:t>facilitation is only experienced by a minority of species in a community. Although a recent study already suggested a wide range of outcomes in a multi-species context [@tur_evaluating_2016], the factors determining why some species experience more competition than others were not understood. Here we show that the prevalence of neutral and competitive effects of animal-mediated pollination can be, at least partially, explained by the trade-offs that minimising competition involves.</w:t>
      </w:r>
    </w:p>
    <w:p w14:paraId="337B658B" w14:textId="4E724592" w:rsidR="00B20D34" w:rsidRDefault="00BD5EC1">
      <w:pPr>
        <w:pStyle w:val="Textoindependiente"/>
      </w:pPr>
      <w:r>
        <w:t xml:space="preserve">These trade-offs were most evident precisely in the strategies that most strongly modulate pollen deposition. We found that the strategies that increased the relative dominance of the species (in terms of pollen and visits, or abundance) also tended to be the most important predictors of pollen deposition. Adopting a strategy of high visitation increases the rates of conspecific pollen deposition at the expense of a reduction in the quality of pollination even when the visitors </w:t>
      </w:r>
      <w:commentRangeStart w:id="174"/>
      <w:ins w:id="175" w:author="Jason Tylianakis" w:date="2018-12-17T13:29:00Z">
        <w:r w:rsidR="00C2050B">
          <w:t xml:space="preserve">are likely to </w:t>
        </w:r>
        <w:commentRangeEnd w:id="174"/>
        <w:r w:rsidR="00C2050B">
          <w:rPr>
            <w:rStyle w:val="Refdecomentario"/>
          </w:rPr>
          <w:commentReference w:id="174"/>
        </w:r>
      </w:ins>
      <w:r>
        <w:t>carry a high proportion of conspecific pollen. Similarly, adopting a strategy of high abundance reduces the amount of heterospecific pollen deposited</w:t>
      </w:r>
      <w:ins w:id="176" w:author="Jason Tylianakis" w:date="2018-12-17T13:30:00Z">
        <w:r w:rsidR="00C2050B">
          <w:t>,</w:t>
        </w:r>
      </w:ins>
      <w:r>
        <w:t xml:space="preserve"> but at the expense of a noticeable reduction in the amount of conspecific pollen. Our results corroborate the importance that previous studies have attributed to the role that visitation and abundance play at determining competition for pollination [@feldman_when_2004; @munoz_presence_2008; @morales_interspecific_2008]. The fact that they also involve a trade-off between the quantity and quality of pollination might explain the </w:t>
      </w:r>
      <w:proofErr w:type="gramStart"/>
      <w:r>
        <w:t>often contrasting</w:t>
      </w:r>
      <w:proofErr w:type="gramEnd"/>
      <w:r>
        <w:t xml:space="preserve"> results </w:t>
      </w:r>
      <w:del w:id="177" w:author="Jason Tylianakis" w:date="2018-12-17T13:30:00Z">
        <w:r w:rsidDel="00C2050B">
          <w:delText xml:space="preserve">that </w:delText>
        </w:r>
      </w:del>
      <w:ins w:id="178" w:author="Jason Tylianakis" w:date="2018-12-17T13:30:00Z">
        <w:r w:rsidR="00C2050B">
          <w:t xml:space="preserve">obtained by </w:t>
        </w:r>
      </w:ins>
      <w:r>
        <w:t>these studies</w:t>
      </w:r>
      <w:del w:id="179" w:author="Jason Tylianakis" w:date="2018-12-17T13:31:00Z">
        <w:r w:rsidDel="00C2050B">
          <w:delText>,</w:delText>
        </w:r>
      </w:del>
      <w:r>
        <w:t xml:space="preserve"> </w:t>
      </w:r>
      <w:del w:id="180" w:author="Jason Tylianakis" w:date="2018-12-17T13:31:00Z">
        <w:r w:rsidDel="00C2050B">
          <w:delText xml:space="preserve">based </w:delText>
        </w:r>
      </w:del>
      <w:r>
        <w:t>on two or three species systems</w:t>
      </w:r>
      <w:del w:id="181" w:author="Jason Tylianakis" w:date="2018-12-17T13:31:00Z">
        <w:r w:rsidDel="00C2050B">
          <w:delText xml:space="preserve"> obtained</w:delText>
        </w:r>
      </w:del>
      <w:r>
        <w:t>.</w:t>
      </w:r>
    </w:p>
    <w:p w14:paraId="1FF360C3" w14:textId="408C6927" w:rsidR="00B20D34" w:rsidRDefault="00BD5EC1">
      <w:pPr>
        <w:pStyle w:val="Textoindependiente"/>
      </w:pPr>
      <w:r>
        <w:t>Simultaneously, because visitation, pollen production and abundance are correlated [@sargent_role_2006], the trade-offs also suggest that</w:t>
      </w:r>
      <w:ins w:id="182" w:author="Jason Tylianakis" w:date="2018-12-17T13:31:00Z">
        <w:r w:rsidR="005E5428">
          <w:t>,</w:t>
        </w:r>
      </w:ins>
      <w:r>
        <w:t xml:space="preserve"> to minimise competition for pollination</w:t>
      </w:r>
      <w:ins w:id="183" w:author="Jason Tylianakis" w:date="2018-12-17T13:31:00Z">
        <w:r w:rsidR="005E5428">
          <w:t>,</w:t>
        </w:r>
      </w:ins>
      <w:r>
        <w:t xml:space="preserve"> plants must reach a fine balance between increasing conspecific pollen and reduc</w:t>
      </w:r>
      <w:ins w:id="184" w:author="Jason Tylianakis" w:date="2018-12-17T13:32:00Z">
        <w:r w:rsidR="005E5428">
          <w:t>ing</w:t>
        </w:r>
      </w:ins>
      <w:del w:id="185" w:author="Jason Tylianakis" w:date="2018-12-17T13:32:00Z">
        <w:r w:rsidDel="005E5428">
          <w:delText>e</w:delText>
        </w:r>
      </w:del>
      <w:r>
        <w:t xml:space="preserve"> heterospecific pollen deposition. The relatively wide range of coefficients in our models might be explained by the large variation </w:t>
      </w:r>
      <w:del w:id="186" w:author="Jason Tylianakis" w:date="2018-12-17T13:32:00Z">
        <w:r w:rsidDel="005E5428">
          <w:delText xml:space="preserve">of </w:delText>
        </w:r>
      </w:del>
      <w:ins w:id="187" w:author="Jason Tylianakis" w:date="2018-12-17T13:32:00Z">
        <w:r w:rsidR="005E5428">
          <w:t xml:space="preserve">in </w:t>
        </w:r>
      </w:ins>
      <w:r>
        <w:t xml:space="preserve">the extent to which plant species are affected by pollen deposition. While some plant species experience a large reduction </w:t>
      </w:r>
      <w:ins w:id="188" w:author="Jason Tylianakis" w:date="2018-12-17T13:33:00Z">
        <w:r w:rsidR="005E5428">
          <w:t>i</w:t>
        </w:r>
      </w:ins>
      <w:del w:id="189" w:author="Jason Tylianakis" w:date="2018-12-17T13:33:00Z">
        <w:r w:rsidDel="005E5428">
          <w:delText>o</w:delText>
        </w:r>
      </w:del>
      <w:r>
        <w:t>n seed set due to heterospecific pollen deposition, some others are relatively insensitive to heterospecific pollen but are greatly affected by low levels of conspecific pollen deposition [@campbell_mechanism_1985].</w:t>
      </w:r>
    </w:p>
    <w:p w14:paraId="56D3D575" w14:textId="0200E9DE" w:rsidR="00B20D34" w:rsidRDefault="00BD5EC1">
      <w:pPr>
        <w:pStyle w:val="Textoindependiente"/>
      </w:pPr>
      <w:r>
        <w:t xml:space="preserve">The two other strategies we analysed involved a smaller trade-off than the abundance or visit efficacy. Specifically, </w:t>
      </w:r>
      <w:commentRangeStart w:id="190"/>
      <w:r>
        <w:t xml:space="preserve">having high functional originality relative to other species in the community or sharing few pollinators was found to be beneficial to both the quantity and quality of pollination. </w:t>
      </w:r>
      <w:commentRangeEnd w:id="190"/>
      <w:r w:rsidR="005E5428">
        <w:rPr>
          <w:rStyle w:val="Refdecomentario"/>
        </w:rPr>
        <w:commentReference w:id="190"/>
      </w:r>
      <w:r>
        <w:t xml:space="preserve">Interestingly, these two strategies also had lower explanatory power in the models of pollen deposition. This does not necessarily imply that these variables are unimportant to pollen deposition. Instead, it is possible that the processes that underlay these strategies might be more complex than what our metrics are able to capture. Particularly so for conspecific pollen deposition, which was harder to predict than heterospecific pollen. For instance, having distinct traits, for example through phenology differentiation, might have a positive impact on the pollination service </w:t>
      </w:r>
      <w:commentRangeStart w:id="191"/>
      <w:r>
        <w:t xml:space="preserve">only to the extent to which </w:t>
      </w:r>
      <w:r>
        <w:lastRenderedPageBreak/>
        <w:t>previous floral communities have promoted high pollinator densities</w:t>
      </w:r>
      <w:commentRangeEnd w:id="191"/>
      <w:r w:rsidR="00AF6C5A">
        <w:rPr>
          <w:rStyle w:val="Refdecomentario"/>
        </w:rPr>
        <w:commentReference w:id="191"/>
      </w:r>
      <w:r>
        <w:t xml:space="preserve"> (ref). In addition, some plants have been shown possess </w:t>
      </w:r>
      <w:commentRangeStart w:id="192"/>
      <w:r>
        <w:t xml:space="preserve">mechanisms </w:t>
      </w:r>
      <w:commentRangeEnd w:id="192"/>
      <w:r w:rsidR="00AF6C5A">
        <w:rPr>
          <w:rStyle w:val="Refdecomentario"/>
        </w:rPr>
        <w:commentReference w:id="192"/>
      </w:r>
      <w:r>
        <w:t xml:space="preserve">that prevent heterospecific pollen deposition even when shared visitors carry pollen loads from diverse species. Alternatively, other factors that we were unable to measure, like pollinator behaviour and densities [@ye_competition_2014; @flanagan_effects_2011; @melissas_2019?] or the spatial context [@cariveau_spatially_2009], can also shape the way </w:t>
      </w:r>
      <w:ins w:id="193" w:author="Jason Tylianakis" w:date="2018-12-17T13:36:00Z">
        <w:r w:rsidR="00AF6C5A">
          <w:t xml:space="preserve">that </w:t>
        </w:r>
      </w:ins>
      <w:r>
        <w:t>sharing pollinators affect</w:t>
      </w:r>
      <w:ins w:id="194" w:author="Jason Tylianakis" w:date="2018-12-17T13:36:00Z">
        <w:r w:rsidR="00AF6C5A">
          <w:t>s</w:t>
        </w:r>
      </w:ins>
      <w:r>
        <w:t xml:space="preserve"> the pollination service.</w:t>
      </w:r>
    </w:p>
    <w:p w14:paraId="17B0C153" w14:textId="34BEC999" w:rsidR="00B20D34" w:rsidRDefault="00BD5EC1">
      <w:pPr>
        <w:pStyle w:val="Textoindependiente"/>
      </w:pPr>
      <w:r>
        <w:t>Regardless of the specific factors involved</w:t>
      </w:r>
      <w:ins w:id="195" w:author="Jason Tylianakis" w:date="2018-12-17T13:36:00Z">
        <w:r w:rsidR="00AF6C5A">
          <w:t>,</w:t>
        </w:r>
      </w:ins>
      <w:r>
        <w:t xml:space="preserve"> it is clear</w:t>
      </w:r>
      <w:ins w:id="196" w:author="Jason Tylianakis" w:date="2018-12-17T13:37:00Z">
        <w:r w:rsidR="00AF6C5A">
          <w:t xml:space="preserve"> </w:t>
        </w:r>
      </w:ins>
      <w:del w:id="197" w:author="Jason Tylianakis" w:date="2018-12-17T13:36:00Z">
        <w:r w:rsidDel="00AF6C5A">
          <w:delText xml:space="preserve">, however, </w:delText>
        </w:r>
      </w:del>
      <w:r>
        <w:t xml:space="preserve">that the community context has a very important effect on the way plant species respond to competition for pollination. First, in the models of pollen deposition, the random structure that allowed plants of the same species to have different intercepts across communities was much better supported by the data than the structure that fixed the intercept for a plant species irrespective of the community. Second, in a large majority of cases, the strategies that a species uses across communities are not more similar to each other than what would be expected at random. </w:t>
      </w:r>
      <w:ins w:id="198" w:author="Jason Tylianakis" w:date="2018-12-17T13:37:00Z">
        <w:r w:rsidR="00AF6C5A">
          <w:t xml:space="preserve">This indicates that strategies must be relative to other species in the community, rather than an absolute property of the species. </w:t>
        </w:r>
      </w:ins>
      <w:r>
        <w:t>Lit? Context?</w:t>
      </w:r>
    </w:p>
    <w:p w14:paraId="72F53C21" w14:textId="77777777" w:rsidR="00B20D34" w:rsidRDefault="00BD5EC1">
      <w:pPr>
        <w:pStyle w:val="Ttulo2"/>
      </w:pPr>
      <w:bookmarkStart w:id="199" w:name="conclusion"/>
      <w:bookmarkEnd w:id="199"/>
      <w:r>
        <w:t>Conclusion</w:t>
      </w:r>
    </w:p>
    <w:p w14:paraId="4510B9EB" w14:textId="7F58F99D" w:rsidR="00B20D34" w:rsidRDefault="00BD5EC1">
      <w:pPr>
        <w:pStyle w:val="FirstParagraph"/>
      </w:pPr>
      <w:r>
        <w:t xml:space="preserve">Here we show that competition for pollination is pervasive in ecological communities and </w:t>
      </w:r>
      <w:del w:id="200" w:author="Jason Tylianakis" w:date="2018-12-17T13:38:00Z">
        <w:r w:rsidDel="00AF6C5A">
          <w:delText xml:space="preserve">that </w:delText>
        </w:r>
      </w:del>
      <w:r>
        <w:t>its effect on plant species strongly influenced by the community context. Our results suggest that</w:t>
      </w:r>
      <w:ins w:id="201" w:author="Jason Tylianakis" w:date="2018-12-17T13:38:00Z">
        <w:r w:rsidR="00AF6C5A">
          <w:t>,</w:t>
        </w:r>
      </w:ins>
      <w:r>
        <w:t xml:space="preserve"> at the community level, the strategies that plants adopt to minimise competition require reaching a fine balancing act between the quantity and quality of pollination. In particular, strategies that promote dominance of the species in its community (in terms of abundance, visitation and participation in the pollen pool) had the largest impacts on pollen deposition but also the largest trade-offs between increasing deposition of conspecific pollen and reducing that of heterospecific pollen. Contrastingly, strategies that increase niche differentiation (functional originality and </w:t>
      </w:r>
      <w:commentRangeStart w:id="202"/>
      <w:r>
        <w:t>specialization</w:t>
      </w:r>
      <w:commentRangeEnd w:id="202"/>
      <w:r w:rsidR="00644EBD">
        <w:rPr>
          <w:rStyle w:val="Refdecomentario"/>
        </w:rPr>
        <w:commentReference w:id="202"/>
      </w:r>
      <w:r>
        <w:t>) were positive to both the quantity and quality of pollination, but its effect was comparatively small compared to strategies of dominance. Remarkably, the particular strategy a plant uses is strongly shaped by its context and hence can be dramatically different in each of the communities it is part of. [Wider application? Catchy closing line ideas?]</w:t>
      </w:r>
    </w:p>
    <w:p w14:paraId="2DB956FF" w14:textId="77777777" w:rsidR="00B20D34" w:rsidRDefault="00BD5EC1">
      <w:pPr>
        <w:pStyle w:val="Ttulo1"/>
      </w:pPr>
      <w:bookmarkStart w:id="204" w:name="acknowledgements"/>
      <w:bookmarkEnd w:id="204"/>
      <w:r>
        <w:t>Acknowledgements</w:t>
      </w:r>
    </w:p>
    <w:p w14:paraId="3A4B3A52" w14:textId="7B3224B1" w:rsidR="00B20D34" w:rsidRDefault="00BD5EC1">
      <w:pPr>
        <w:pStyle w:val="FirstParagraph"/>
      </w:pPr>
      <w:r>
        <w:t xml:space="preserve">We thank Cátedra de Botánica General, Facultad de Agronomía, Universidad de Buenos Aires. The Agrasar and Bordeu families, and the University of Buenos Aires, for logistical support and permission to conduct this study at estancias Anquilóo, Las Chilcas and San Claudio, respectively. Field work was supported by grants PICT 08–12504 and 0851. EFC acknowledges the support from the University of Canterbury Doctoral Scholarship, the University of Canterbury Meadow Mushrooms </w:t>
      </w:r>
      <w:r>
        <w:lastRenderedPageBreak/>
        <w:t>Postgraduate Scholarship, and a New Zealand International Doctoral Research Scholarship.</w:t>
      </w:r>
      <w:ins w:id="205" w:author="Jason Tylianakis" w:date="2018-12-17T13:39:00Z">
        <w:r w:rsidR="00AF6C5A">
          <w:t xml:space="preserve"> </w:t>
        </w:r>
      </w:ins>
      <w:r>
        <w:t>DBS and JMT acknowledge the support of a Rutherford Discovery Fellowship</w:t>
      </w:r>
      <w:del w:id="206" w:author="Jason Tylianakis" w:date="2018-12-17T13:40:00Z">
        <w:r w:rsidDel="00AF6C5A">
          <w:delText>. DBS also awknoledges</w:delText>
        </w:r>
      </w:del>
      <w:ins w:id="207" w:author="Jason Tylianakis" w:date="2018-12-17T13:40:00Z">
        <w:r w:rsidR="00AF6C5A">
          <w:t xml:space="preserve"> and</w:t>
        </w:r>
      </w:ins>
      <w:r>
        <w:t xml:space="preserve"> the Marsden Fund Council</w:t>
      </w:r>
      <w:del w:id="208" w:author="Jason Tylianakis" w:date="2018-12-17T13:40:00Z">
        <w:r w:rsidDel="00AF6C5A">
          <w:delText xml:space="preserve"> from New Zealand Government funding</w:delText>
        </w:r>
      </w:del>
      <w:ins w:id="209" w:author="Jason Tylianakis" w:date="2018-12-17T13:40:00Z">
        <w:r w:rsidR="00AF6C5A">
          <w:t>, both administered by the Royal Society of New Zealand</w:t>
        </w:r>
      </w:ins>
      <w:r>
        <w:t>.</w:t>
      </w:r>
    </w:p>
    <w:p w14:paraId="730932C7" w14:textId="77777777" w:rsidR="00B20D34" w:rsidRDefault="00BD5EC1">
      <w:pPr>
        <w:pStyle w:val="Ttulo1"/>
      </w:pPr>
      <w:bookmarkStart w:id="210" w:name="references"/>
      <w:bookmarkEnd w:id="210"/>
      <w:r>
        <w:t>References</w:t>
      </w:r>
    </w:p>
    <w:sectPr w:rsidR="00B20D3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User" w:date="2019-02-08T17:07:00Z" w:initials="U">
    <w:p w14:paraId="5B392EE0" w14:textId="40509BB4" w:rsidR="007D1FC4" w:rsidRPr="007D1FC4" w:rsidRDefault="007D1FC4">
      <w:pPr>
        <w:pStyle w:val="Textocomentario"/>
        <w:rPr>
          <w:lang w:val="es-AR"/>
        </w:rPr>
      </w:pPr>
      <w:r>
        <w:rPr>
          <w:rStyle w:val="Refdecomentario"/>
        </w:rPr>
        <w:annotationRef/>
      </w:r>
      <w:r w:rsidRPr="007D1FC4">
        <w:rPr>
          <w:lang w:val="es-AR"/>
        </w:rPr>
        <w:t xml:space="preserve">Probaría en alguna </w:t>
      </w:r>
      <w:r>
        <w:rPr>
          <w:lang w:val="es-AR"/>
        </w:rPr>
        <w:t>de interés</w:t>
      </w:r>
      <w:r w:rsidRPr="007D1FC4">
        <w:rPr>
          <w:lang w:val="es-AR"/>
        </w:rPr>
        <w:t xml:space="preserve"> general </w:t>
      </w:r>
      <w:r>
        <w:rPr>
          <w:lang w:val="es-AR"/>
        </w:rPr>
        <w:t xml:space="preserve">y muy buena: </w:t>
      </w:r>
      <w:proofErr w:type="spellStart"/>
      <w:proofErr w:type="gramStart"/>
      <w:r>
        <w:rPr>
          <w:lang w:val="es-AR"/>
        </w:rPr>
        <w:t>Proceeding</w:t>
      </w:r>
      <w:proofErr w:type="spellEnd"/>
      <w:r>
        <w:rPr>
          <w:lang w:val="es-AR"/>
        </w:rPr>
        <w:t xml:space="preserve">, PNAS, si te animas obvio que </w:t>
      </w:r>
      <w:proofErr w:type="spellStart"/>
      <w:r>
        <w:rPr>
          <w:lang w:val="es-AR"/>
        </w:rPr>
        <w:t>Science</w:t>
      </w:r>
      <w:proofErr w:type="spellEnd"/>
      <w:r>
        <w:rPr>
          <w:lang w:val="es-AR"/>
        </w:rPr>
        <w:t>!</w:t>
      </w:r>
      <w:proofErr w:type="gramEnd"/>
    </w:p>
  </w:comment>
  <w:comment w:id="11" w:author="User" w:date="2019-02-08T17:11:00Z" w:initials="U">
    <w:p w14:paraId="6F721E08" w14:textId="32944328" w:rsidR="007D1FC4" w:rsidRPr="007D1FC4" w:rsidRDefault="007D1FC4">
      <w:pPr>
        <w:pStyle w:val="Textocomentario"/>
        <w:rPr>
          <w:lang w:val="es-AR"/>
        </w:rPr>
      </w:pPr>
      <w:r>
        <w:rPr>
          <w:rStyle w:val="Refdecomentario"/>
        </w:rPr>
        <w:annotationRef/>
      </w:r>
      <w:r w:rsidRPr="007D1FC4">
        <w:rPr>
          <w:lang w:val="es-AR"/>
        </w:rPr>
        <w:t>Como y te dije antes, no hay ningún problema en que se publiquen los datos crudos</w:t>
      </w:r>
      <w:r>
        <w:rPr>
          <w:lang w:val="es-AR"/>
        </w:rPr>
        <w:t>.</w:t>
      </w:r>
    </w:p>
  </w:comment>
  <w:comment w:id="18" w:author="Jason Tylianakis" w:date="2018-12-17T11:06:00Z" w:initials="JT">
    <w:p w14:paraId="166A978A" w14:textId="77777777" w:rsidR="005E5428" w:rsidRDefault="005E5428">
      <w:pPr>
        <w:pStyle w:val="Textocomentario"/>
      </w:pPr>
      <w:r>
        <w:rPr>
          <w:rStyle w:val="Refdecomentario"/>
        </w:rPr>
        <w:annotationRef/>
      </w:r>
      <w:r>
        <w:t>I think this benefit exists at the species, not individual level.</w:t>
      </w:r>
    </w:p>
  </w:comment>
  <w:comment w:id="27" w:author="User" w:date="2019-02-08T17:15:00Z" w:initials="U">
    <w:p w14:paraId="7CE12687" w14:textId="7FAF8B73" w:rsidR="007D1FC4" w:rsidRPr="005A5E80" w:rsidRDefault="007D1FC4">
      <w:pPr>
        <w:pStyle w:val="Textocomentario"/>
        <w:rPr>
          <w:lang w:val="es-AR"/>
        </w:rPr>
      </w:pPr>
      <w:r>
        <w:rPr>
          <w:rStyle w:val="Refdecomentario"/>
        </w:rPr>
        <w:annotationRef/>
      </w:r>
      <w:r w:rsidRPr="005A5E80">
        <w:rPr>
          <w:lang w:val="es-AR"/>
        </w:rPr>
        <w:t xml:space="preserve">Es </w:t>
      </w:r>
      <w:r w:rsidR="005A5E80" w:rsidRPr="005A5E80">
        <w:rPr>
          <w:lang w:val="es-AR"/>
        </w:rPr>
        <w:t>posible</w:t>
      </w:r>
      <w:r w:rsidRPr="005A5E80">
        <w:rPr>
          <w:lang w:val="es-AR"/>
        </w:rPr>
        <w:t xml:space="preserve"> que </w:t>
      </w:r>
      <w:proofErr w:type="gramStart"/>
      <w:r w:rsidRPr="005A5E80">
        <w:rPr>
          <w:lang w:val="es-AR"/>
        </w:rPr>
        <w:t>hay</w:t>
      </w:r>
      <w:r w:rsidR="005A5E80" w:rsidRPr="005A5E80">
        <w:rPr>
          <w:lang w:val="es-AR"/>
        </w:rPr>
        <w:t>a</w:t>
      </w:r>
      <w:r w:rsidR="005A5E80">
        <w:rPr>
          <w:lang w:val="es-AR"/>
        </w:rPr>
        <w:t>n</w:t>
      </w:r>
      <w:proofErr w:type="gramEnd"/>
      <w:r w:rsidR="005A5E80" w:rsidRPr="005A5E80">
        <w:rPr>
          <w:lang w:val="es-AR"/>
        </w:rPr>
        <w:t xml:space="preserve"> comunidades </w:t>
      </w:r>
      <w:r w:rsidR="005A5E80">
        <w:rPr>
          <w:lang w:val="es-AR"/>
        </w:rPr>
        <w:t>m</w:t>
      </w:r>
      <w:r w:rsidR="005A5E80" w:rsidRPr="005A5E80">
        <w:rPr>
          <w:lang w:val="es-AR"/>
        </w:rPr>
        <w:t xml:space="preserve">uy pequeñas en donde ocurra la interacción de todos contra todos. </w:t>
      </w:r>
      <w:r w:rsidRPr="005A5E80">
        <w:rPr>
          <w:lang w:val="es-AR"/>
        </w:rPr>
        <w:t xml:space="preserve"> </w:t>
      </w:r>
    </w:p>
  </w:comment>
  <w:comment w:id="25" w:author="Jason Tylianakis" w:date="2018-12-17T11:16:00Z" w:initials="JT">
    <w:p w14:paraId="12443A5D" w14:textId="77777777" w:rsidR="005E5428" w:rsidRDefault="005E5428">
      <w:pPr>
        <w:pStyle w:val="Textocomentario"/>
      </w:pPr>
      <w:r>
        <w:rPr>
          <w:rStyle w:val="Refdecomentario"/>
        </w:rPr>
        <w:annotationRef/>
      </w:r>
      <w:r>
        <w:t>It’s not 100% clear what the point is here. That in nature biodiversity isn’t maximized because not all partners are shared? Should it be?</w:t>
      </w:r>
    </w:p>
  </w:comment>
  <w:comment w:id="29" w:author="Jason Tylianakis" w:date="2018-12-17T11:18:00Z" w:initials="JT">
    <w:p w14:paraId="5E7FC239" w14:textId="77777777" w:rsidR="005E5428" w:rsidRPr="00921E7C" w:rsidRDefault="005E5428">
      <w:pPr>
        <w:pStyle w:val="Textocomentario"/>
      </w:pPr>
      <w:r>
        <w:rPr>
          <w:rStyle w:val="Refdecomentario"/>
        </w:rPr>
        <w:annotationRef/>
      </w:r>
      <w:r>
        <w:t xml:space="preserve">Aren’t the costs </w:t>
      </w:r>
      <w:r>
        <w:rPr>
          <w:i/>
        </w:rPr>
        <w:t>because</w:t>
      </w:r>
      <w:r>
        <w:t xml:space="preserve"> plants compete for pollinators, not the other way around?</w:t>
      </w:r>
    </w:p>
  </w:comment>
  <w:comment w:id="33" w:author="Jason Tylianakis" w:date="2018-12-17T11:20:00Z" w:initials="JT">
    <w:p w14:paraId="664AE6A3" w14:textId="77777777" w:rsidR="005E5428" w:rsidRDefault="005E5428">
      <w:pPr>
        <w:pStyle w:val="Textocomentario"/>
      </w:pPr>
      <w:r>
        <w:rPr>
          <w:rStyle w:val="Refdecomentario"/>
        </w:rPr>
        <w:annotationRef/>
      </w:r>
      <w:r>
        <w:t>Add something like this? To bring up the tradeoff aspect more</w:t>
      </w:r>
    </w:p>
  </w:comment>
  <w:comment w:id="36" w:author="Jason Tylianakis" w:date="2018-12-17T11:21:00Z" w:initials="JT">
    <w:p w14:paraId="747682B8" w14:textId="574D6859" w:rsidR="005E5428" w:rsidRDefault="005E5428">
      <w:pPr>
        <w:pStyle w:val="Textocomentario"/>
      </w:pPr>
      <w:r>
        <w:rPr>
          <w:rStyle w:val="Refdecomentario"/>
        </w:rPr>
        <w:annotationRef/>
      </w:r>
      <w:r>
        <w:t>It’s not clear to me what this entails.</w:t>
      </w:r>
    </w:p>
  </w:comment>
  <w:comment w:id="40" w:author="Jason Tylianakis" w:date="2018-12-17T11:24:00Z" w:initials="JT">
    <w:p w14:paraId="5A6EBA04" w14:textId="788A8F29" w:rsidR="005E5428" w:rsidRDefault="005E5428">
      <w:pPr>
        <w:pStyle w:val="Textocomentario"/>
      </w:pPr>
      <w:r>
        <w:rPr>
          <w:rStyle w:val="Refdecomentario"/>
        </w:rPr>
        <w:annotationRef/>
      </w:r>
      <w:r>
        <w:t>Not sure you need this</w:t>
      </w:r>
    </w:p>
  </w:comment>
  <w:comment w:id="44" w:author="Jason Tylianakis" w:date="2018-12-17T11:23:00Z" w:initials="JT">
    <w:p w14:paraId="6B681D91" w14:textId="4F6E992F" w:rsidR="005E5428" w:rsidRDefault="005E5428">
      <w:pPr>
        <w:pStyle w:val="Textocomentario"/>
      </w:pPr>
      <w:r>
        <w:rPr>
          <w:rStyle w:val="Refdecomentario"/>
        </w:rPr>
        <w:annotationRef/>
      </w:r>
      <w:r>
        <w:t>Since you’ve just introduced the term interspecific transfer, I’d here use intra and inter rather than con and hetero.</w:t>
      </w:r>
    </w:p>
  </w:comment>
  <w:comment w:id="45" w:author="User" w:date="2019-02-08T17:27:00Z" w:initials="U">
    <w:p w14:paraId="15AEB46B" w14:textId="67794218" w:rsidR="008E7DF3" w:rsidRPr="008E7DF3" w:rsidRDefault="008E7DF3">
      <w:pPr>
        <w:pStyle w:val="Textocomentario"/>
        <w:rPr>
          <w:lang w:val="es-AR"/>
        </w:rPr>
      </w:pPr>
      <w:r>
        <w:rPr>
          <w:rStyle w:val="Refdecomentario"/>
        </w:rPr>
        <w:annotationRef/>
      </w:r>
      <w:proofErr w:type="spellStart"/>
      <w:r w:rsidRPr="008E7DF3">
        <w:rPr>
          <w:lang w:val="es-AR"/>
        </w:rPr>
        <w:t>Cuando</w:t>
      </w:r>
      <w:r>
        <w:rPr>
          <w:lang w:val="es-AR"/>
        </w:rPr>
        <w:t xml:space="preserve"> </w:t>
      </w:r>
      <w:r w:rsidRPr="008E7DF3">
        <w:rPr>
          <w:lang w:val="es-AR"/>
        </w:rPr>
        <w:t>hablá</w:t>
      </w:r>
      <w:proofErr w:type="spellEnd"/>
      <w:r w:rsidRPr="008E7DF3">
        <w:rPr>
          <w:lang w:val="es-AR"/>
        </w:rPr>
        <w:t xml:space="preserve">s de la </w:t>
      </w:r>
      <w:proofErr w:type="spellStart"/>
      <w:r w:rsidRPr="008E7DF3">
        <w:rPr>
          <w:lang w:val="es-AR"/>
        </w:rPr>
        <w:t>quantity</w:t>
      </w:r>
      <w:proofErr w:type="spellEnd"/>
      <w:r w:rsidRPr="008E7DF3">
        <w:rPr>
          <w:lang w:val="es-AR"/>
        </w:rPr>
        <w:t xml:space="preserve"> es</w:t>
      </w:r>
      <w:r>
        <w:rPr>
          <w:lang w:val="es-AR"/>
        </w:rPr>
        <w:t xml:space="preserve"> explicito, pero la </w:t>
      </w:r>
      <w:proofErr w:type="spellStart"/>
      <w:r>
        <w:rPr>
          <w:lang w:val="es-AR"/>
        </w:rPr>
        <w:t>quality</w:t>
      </w:r>
      <w:proofErr w:type="spellEnd"/>
      <w:r>
        <w:rPr>
          <w:lang w:val="es-AR"/>
        </w:rPr>
        <w:t xml:space="preserve"> queda como perdida. </w:t>
      </w:r>
    </w:p>
  </w:comment>
  <w:comment w:id="59" w:author="User" w:date="2019-02-08T18:26:00Z" w:initials="U">
    <w:p w14:paraId="012D0857" w14:textId="4417101E" w:rsidR="00EA5631" w:rsidRPr="00EA5631" w:rsidRDefault="00EA5631">
      <w:pPr>
        <w:pStyle w:val="Textocomentario"/>
        <w:rPr>
          <w:lang w:val="es-AR"/>
        </w:rPr>
      </w:pPr>
      <w:r>
        <w:rPr>
          <w:rStyle w:val="Refdecomentario"/>
        </w:rPr>
        <w:annotationRef/>
      </w:r>
      <w:r w:rsidRPr="00EA5631">
        <w:rPr>
          <w:lang w:val="es-AR"/>
        </w:rPr>
        <w:t xml:space="preserve">Creo que deberías explicitar </w:t>
      </w:r>
      <w:r>
        <w:rPr>
          <w:lang w:val="es-AR"/>
        </w:rPr>
        <w:t>mejor los objetivos,</w:t>
      </w:r>
      <w:r w:rsidRPr="00EA5631">
        <w:rPr>
          <w:lang w:val="es-AR"/>
        </w:rPr>
        <w:t xml:space="preserve"> las hipótesis y las predicciones</w:t>
      </w:r>
      <w:r>
        <w:rPr>
          <w:lang w:val="es-AR"/>
        </w:rPr>
        <w:t>. Quizás podrías poner subtítulos por objetivo-hipótesis-predicción.  Esto va a hacer que sea más fácil seguir M&amp;M y resultados después….</w:t>
      </w:r>
    </w:p>
  </w:comment>
  <w:comment w:id="60" w:author="Jason Tylianakis" w:date="2018-12-17T11:30:00Z" w:initials="JT">
    <w:p w14:paraId="47E58519" w14:textId="67D10988" w:rsidR="005E5428" w:rsidRDefault="005E5428">
      <w:pPr>
        <w:pStyle w:val="Textocomentario"/>
      </w:pPr>
      <w:r>
        <w:rPr>
          <w:rStyle w:val="Refdecomentario"/>
        </w:rPr>
        <w:annotationRef/>
      </w:r>
      <w:r>
        <w:t>This needs rewording – the outcome of animal-mediated pollination is reproduction. I think you mean the net outcome of plants sharing animal pollinators.</w:t>
      </w:r>
    </w:p>
  </w:comment>
  <w:comment w:id="63" w:author="Jason Tylianakis" w:date="2018-12-17T11:40:00Z" w:initials="JT">
    <w:p w14:paraId="44212764" w14:textId="678D2A9B" w:rsidR="005E5428" w:rsidRDefault="005E5428">
      <w:pPr>
        <w:pStyle w:val="Textocomentario"/>
      </w:pPr>
      <w:r>
        <w:rPr>
          <w:rStyle w:val="Refdecomentario"/>
        </w:rPr>
        <w:annotationRef/>
      </w:r>
      <w:r>
        <w:t xml:space="preserve">I feel like above we set up a distinction between amount of con- and relative proportion of con- to hetero-. Then here we only focus on amount of con. I feel like we need to logically bridge the above dichotomy into this single measure </w:t>
      </w:r>
    </w:p>
  </w:comment>
  <w:comment w:id="62" w:author="User" w:date="2019-02-08T18:19:00Z" w:initials="U">
    <w:p w14:paraId="0338A95D" w14:textId="10D234CE" w:rsidR="00440793" w:rsidRPr="00EA5631" w:rsidRDefault="00440793">
      <w:pPr>
        <w:pStyle w:val="Textocomentario"/>
        <w:rPr>
          <w:lang w:val="es-AR"/>
        </w:rPr>
      </w:pPr>
      <w:r>
        <w:rPr>
          <w:rStyle w:val="Refdecomentario"/>
        </w:rPr>
        <w:annotationRef/>
      </w:r>
      <w:r w:rsidR="00EA5631">
        <w:rPr>
          <w:lang w:val="es-AR"/>
        </w:rPr>
        <w:t>É</w:t>
      </w:r>
      <w:r w:rsidR="00EA5631" w:rsidRPr="00EA5631">
        <w:rPr>
          <w:lang w:val="es-AR"/>
        </w:rPr>
        <w:t xml:space="preserve">stas son dos predicciones de una </w:t>
      </w:r>
      <w:r w:rsidR="00EA5631">
        <w:rPr>
          <w:lang w:val="es-AR"/>
        </w:rPr>
        <w:t>hipótesis que no está explicita.</w:t>
      </w:r>
    </w:p>
  </w:comment>
  <w:comment w:id="65" w:author="User" w:date="2019-02-08T18:20:00Z" w:initials="U">
    <w:p w14:paraId="34ADD553" w14:textId="6AD6104D" w:rsidR="00EA5631" w:rsidRPr="00EA5631" w:rsidRDefault="00EA5631">
      <w:pPr>
        <w:pStyle w:val="Textocomentario"/>
        <w:rPr>
          <w:lang w:val="es-AR"/>
        </w:rPr>
      </w:pPr>
      <w:r>
        <w:rPr>
          <w:rStyle w:val="Refdecomentario"/>
        </w:rPr>
        <w:annotationRef/>
      </w:r>
      <w:proofErr w:type="gramStart"/>
      <w:r w:rsidRPr="00EA5631">
        <w:rPr>
          <w:lang w:val="es-AR"/>
        </w:rPr>
        <w:t>Estos serían “</w:t>
      </w:r>
      <w:proofErr w:type="spellStart"/>
      <w:r w:rsidRPr="00EA5631">
        <w:rPr>
          <w:lang w:val="es-AR"/>
        </w:rPr>
        <w:t>traits</w:t>
      </w:r>
      <w:proofErr w:type="spellEnd"/>
      <w:r w:rsidRPr="00EA5631">
        <w:rPr>
          <w:lang w:val="es-AR"/>
        </w:rPr>
        <w:t>”?</w:t>
      </w:r>
      <w:proofErr w:type="gramEnd"/>
      <w:r w:rsidRPr="00EA5631">
        <w:rPr>
          <w:lang w:val="es-AR"/>
        </w:rPr>
        <w:t xml:space="preserve"> </w:t>
      </w:r>
    </w:p>
  </w:comment>
  <w:comment w:id="66" w:author="User" w:date="2019-02-08T18:21:00Z" w:initials="U">
    <w:p w14:paraId="3F49BEE1" w14:textId="747F4720" w:rsidR="00EA5631" w:rsidRPr="00EA5631" w:rsidRDefault="00EA5631">
      <w:pPr>
        <w:pStyle w:val="Textocomentario"/>
        <w:rPr>
          <w:lang w:val="es-AR"/>
        </w:rPr>
      </w:pPr>
      <w:r>
        <w:rPr>
          <w:rStyle w:val="Refdecomentario"/>
        </w:rPr>
        <w:annotationRef/>
      </w:r>
      <w:r w:rsidRPr="00EA5631">
        <w:rPr>
          <w:lang w:val="es-AR"/>
        </w:rPr>
        <w:t>Para este objetivo, está explicita la hipótesis</w:t>
      </w:r>
      <w:r>
        <w:rPr>
          <w:lang w:val="es-AR"/>
        </w:rPr>
        <w:t xml:space="preserve">, pero no las predicciones. </w:t>
      </w:r>
    </w:p>
  </w:comment>
  <w:comment w:id="67" w:author="Jason Tylianakis" w:date="2018-12-17T11:41:00Z" w:initials="JT">
    <w:p w14:paraId="71295FA2" w14:textId="23ECE1EE" w:rsidR="005E5428" w:rsidRDefault="005E5428">
      <w:pPr>
        <w:pStyle w:val="Textocomentario"/>
      </w:pPr>
      <w:r>
        <w:rPr>
          <w:rStyle w:val="Refdecomentario"/>
        </w:rPr>
        <w:annotationRef/>
      </w:r>
      <w:r>
        <w:t>Here I would add “</w:t>
      </w:r>
      <w:proofErr w:type="gramStart"/>
      <w:r>
        <w:t>…(</w:t>
      </w:r>
      <w:proofErr w:type="gramEnd"/>
      <w:r>
        <w:t>measured as…)”</w:t>
      </w:r>
    </w:p>
  </w:comment>
  <w:comment w:id="75" w:author="User" w:date="2019-02-08T18:23:00Z" w:initials="U">
    <w:p w14:paraId="785C804C" w14:textId="67C22558" w:rsidR="00EA5631" w:rsidRPr="00EA5631" w:rsidRDefault="00EA5631">
      <w:pPr>
        <w:pStyle w:val="Textocomentario"/>
        <w:rPr>
          <w:lang w:val="es-AR"/>
        </w:rPr>
      </w:pPr>
      <w:r>
        <w:rPr>
          <w:rStyle w:val="Refdecomentario"/>
        </w:rPr>
        <w:annotationRef/>
      </w:r>
      <w:r>
        <w:rPr>
          <w:lang w:val="es-AR"/>
        </w:rPr>
        <w:t>Aquí debería haber otra hipótesis, y clarificar las predicciones.</w:t>
      </w:r>
    </w:p>
  </w:comment>
  <w:comment w:id="77" w:author="Jason Tylianakis" w:date="2018-12-17T11:42:00Z" w:initials="JT">
    <w:p w14:paraId="7F893542" w14:textId="53A1F5AA" w:rsidR="005E5428" w:rsidRPr="00EA5631" w:rsidRDefault="005E5428">
      <w:pPr>
        <w:pStyle w:val="Textocomentario"/>
        <w:rPr>
          <w:lang w:val="es-AR"/>
        </w:rPr>
      </w:pPr>
      <w:r>
        <w:rPr>
          <w:rStyle w:val="Refdecomentario"/>
        </w:rPr>
        <w:annotationRef/>
      </w:r>
      <w:proofErr w:type="spellStart"/>
      <w:r w:rsidRPr="00EA5631">
        <w:rPr>
          <w:lang w:val="es-AR"/>
        </w:rPr>
        <w:t>ref</w:t>
      </w:r>
      <w:proofErr w:type="spellEnd"/>
      <w:r w:rsidRPr="00EA5631">
        <w:rPr>
          <w:lang w:val="es-AR"/>
        </w:rPr>
        <w:t xml:space="preserve"> </w:t>
      </w:r>
      <w:proofErr w:type="spellStart"/>
      <w:r w:rsidRPr="00EA5631">
        <w:rPr>
          <w:lang w:val="es-AR"/>
        </w:rPr>
        <w:t>needed</w:t>
      </w:r>
      <w:proofErr w:type="spellEnd"/>
    </w:p>
  </w:comment>
  <w:comment w:id="78" w:author="User" w:date="2019-02-08T20:46:00Z" w:initials="U">
    <w:p w14:paraId="2AAA1C29" w14:textId="1B490474" w:rsidR="002B77E4" w:rsidRPr="002B77E4" w:rsidRDefault="002B77E4">
      <w:pPr>
        <w:pStyle w:val="Textocomentario"/>
        <w:rPr>
          <w:lang w:val="es-AR"/>
        </w:rPr>
      </w:pPr>
      <w:r>
        <w:rPr>
          <w:rStyle w:val="Refdecomentario"/>
        </w:rPr>
        <w:annotationRef/>
      </w:r>
      <w:proofErr w:type="gramStart"/>
      <w:r w:rsidRPr="002B77E4">
        <w:rPr>
          <w:lang w:val="es-AR"/>
        </w:rPr>
        <w:t>Cuáles serían las estrategias de las plantas?</w:t>
      </w:r>
      <w:proofErr w:type="gramEnd"/>
    </w:p>
  </w:comment>
  <w:comment w:id="82" w:author="Jason Tylianakis" w:date="2018-12-17T11:44:00Z" w:initials="JT">
    <w:p w14:paraId="5688CF82" w14:textId="69B0EBF5" w:rsidR="005E5428" w:rsidRDefault="005E5428">
      <w:pPr>
        <w:pStyle w:val="Textocomentario"/>
      </w:pPr>
      <w:r>
        <w:rPr>
          <w:rStyle w:val="Refdecomentario"/>
        </w:rPr>
        <w:annotationRef/>
      </w:r>
      <w:r>
        <w:t>This sounds almost purposeful, and would imply that plants can detect their context and apply the best strategy</w:t>
      </w:r>
    </w:p>
  </w:comment>
  <w:comment w:id="85" w:author="Jason Tylianakis" w:date="2018-12-17T12:03:00Z" w:initials="JT">
    <w:p w14:paraId="2532941E" w14:textId="0F307A12" w:rsidR="005E5428" w:rsidRDefault="005E5428">
      <w:pPr>
        <w:pStyle w:val="Textocomentario"/>
      </w:pPr>
      <w:r>
        <w:rPr>
          <w:rStyle w:val="Refdecomentario"/>
        </w:rPr>
        <w:annotationRef/>
      </w:r>
      <w:r>
        <w:t>This leaves me expecting some kind of test of this gradient, otherwise it seems like it could be adding noise. Could we say something like – this gradient generates a natural gradient of network architecture, which allowed us to …</w:t>
      </w:r>
    </w:p>
  </w:comment>
  <w:comment w:id="88" w:author="Jason Tylianakis" w:date="2018-12-17T12:03:00Z" w:initials="JT">
    <w:p w14:paraId="51C7B71D" w14:textId="322E0554" w:rsidR="005E5428" w:rsidRDefault="005E5428">
      <w:pPr>
        <w:pStyle w:val="Textocomentario"/>
      </w:pPr>
      <w:r>
        <w:rPr>
          <w:rStyle w:val="Refdecomentario"/>
        </w:rPr>
        <w:annotationRef/>
      </w:r>
      <w:r>
        <w:t>see earlier comment on this wording</w:t>
      </w:r>
    </w:p>
  </w:comment>
  <w:comment w:id="89" w:author="Jason Tylianakis" w:date="2018-12-17T12:05:00Z" w:initials="JT">
    <w:p w14:paraId="59003E06" w14:textId="4DDB98F3" w:rsidR="005E5428" w:rsidRDefault="005E5428">
      <w:pPr>
        <w:pStyle w:val="Textocomentario"/>
      </w:pPr>
      <w:r>
        <w:rPr>
          <w:rStyle w:val="Refdecomentario"/>
        </w:rPr>
        <w:annotationRef/>
      </w:r>
      <w:r>
        <w:t xml:space="preserve">You could also cite the </w:t>
      </w:r>
      <w:proofErr w:type="spellStart"/>
      <w:r>
        <w:t>Lopezaraiza</w:t>
      </w:r>
      <w:proofErr w:type="spellEnd"/>
      <w:r>
        <w:t xml:space="preserve">-Mikel et al paper in </w:t>
      </w:r>
      <w:proofErr w:type="spellStart"/>
      <w:r>
        <w:t>Ecol</w:t>
      </w:r>
      <w:proofErr w:type="spellEnd"/>
      <w:r>
        <w:t xml:space="preserve"> Lett here</w:t>
      </w:r>
    </w:p>
  </w:comment>
  <w:comment w:id="91" w:author="Jason Tylianakis" w:date="2018-12-17T12:11:00Z" w:initials="JT">
    <w:p w14:paraId="748EDE1F" w14:textId="27A467DF" w:rsidR="005E5428" w:rsidRPr="0096763D" w:rsidRDefault="005E5428">
      <w:pPr>
        <w:pStyle w:val="Textocomentario"/>
      </w:pPr>
      <w:r>
        <w:rPr>
          <w:rStyle w:val="Refdecomentario"/>
        </w:rPr>
        <w:annotationRef/>
      </w:r>
      <w:r>
        <w:t xml:space="preserve">I think this is a bit confusing – the </w:t>
      </w:r>
      <w:r>
        <w:rPr>
          <w:i/>
        </w:rPr>
        <w:t>amount</w:t>
      </w:r>
      <w:r>
        <w:t xml:space="preserve"> of pollen is the focus of this hypothesis, but we have no measure of the extent to which plants are self fertile. I would reword along lines of “the opposite pattern indicates that plant benefit from having pollen delivered directly to the stigma by animals. However, we do not test the extent to which self-pollen vs. pollen from a conspecific may differ in their value for fertilization (e.g. if plants are self-incompatible)”. For that matter, we also don’t measure the extent to which pollen translates into fertilization, but we should acknowledge that pollen viability can be an important factor, and perhaps also provide a ref for pollen deposition relating to fertilization.</w:t>
      </w:r>
    </w:p>
  </w:comment>
  <w:comment w:id="98" w:author="Jason Tylianakis" w:date="2018-12-17T12:13:00Z" w:initials="JT">
    <w:p w14:paraId="6931AC7A" w14:textId="63B21709" w:rsidR="005E5428" w:rsidRDefault="005E5428">
      <w:pPr>
        <w:pStyle w:val="Textocomentario"/>
      </w:pPr>
      <w:r>
        <w:rPr>
          <w:rStyle w:val="Refdecomentario"/>
        </w:rPr>
        <w:annotationRef/>
      </w:r>
      <w:r>
        <w:t>Why didn’t you test all communities at once, with community as a random effect?</w:t>
      </w:r>
    </w:p>
  </w:comment>
  <w:comment w:id="99" w:author="Jason Tylianakis" w:date="2018-12-17T12:15:00Z" w:initials="JT">
    <w:p w14:paraId="431FE7A0" w14:textId="50C96B4B" w:rsidR="005E5428" w:rsidRDefault="005E5428">
      <w:pPr>
        <w:pStyle w:val="Textocomentario"/>
      </w:pPr>
      <w:r>
        <w:rPr>
          <w:rStyle w:val="Refdecomentario"/>
        </w:rPr>
        <w:annotationRef/>
      </w:r>
      <w:r>
        <w:t xml:space="preserve">If I were reviewing this, I’d ask why you didn’t use the same approach as above (GLMM) with treatment (bagged vs. </w:t>
      </w:r>
      <w:proofErr w:type="spellStart"/>
      <w:r>
        <w:t>unbagged</w:t>
      </w:r>
      <w:proofErr w:type="spellEnd"/>
      <w:r>
        <w:t>) instead of hetero. grains as a predictor?</w:t>
      </w:r>
    </w:p>
  </w:comment>
  <w:comment w:id="101" w:author="User" w:date="2019-02-08T20:51:00Z" w:initials="U">
    <w:p w14:paraId="3D4B5169" w14:textId="69787357" w:rsidR="002B77E4" w:rsidRPr="002B77E4" w:rsidRDefault="002B77E4">
      <w:pPr>
        <w:pStyle w:val="Textocomentario"/>
        <w:rPr>
          <w:lang w:val="es-AR"/>
        </w:rPr>
      </w:pPr>
      <w:r>
        <w:rPr>
          <w:rStyle w:val="Refdecomentario"/>
        </w:rPr>
        <w:annotationRef/>
      </w:r>
      <w:r w:rsidRPr="002B77E4">
        <w:rPr>
          <w:lang w:val="es-AR"/>
        </w:rPr>
        <w:t>Tengo un problema con las e</w:t>
      </w:r>
      <w:r>
        <w:rPr>
          <w:lang w:val="es-AR"/>
        </w:rPr>
        <w:t xml:space="preserve">strategias de las plantas, porque no están bien definidas y las usas para este objetivo y el siguiente. ¿Usas estimaciones que podrían inferir que hay estrategias? </w:t>
      </w:r>
      <w:r w:rsidRPr="002B77E4">
        <w:rPr>
          <w:lang w:val="es-AR"/>
        </w:rPr>
        <w:t>Porque,</w:t>
      </w:r>
      <w:r>
        <w:rPr>
          <w:lang w:val="es-AR"/>
        </w:rPr>
        <w:t xml:space="preserve"> por ejemplo, </w:t>
      </w:r>
      <w:r w:rsidRPr="002B77E4">
        <w:rPr>
          <w:lang w:val="es-AR"/>
        </w:rPr>
        <w:t>el número de polinizadores compartidos no es una e</w:t>
      </w:r>
      <w:r>
        <w:rPr>
          <w:lang w:val="es-AR"/>
        </w:rPr>
        <w:t xml:space="preserve">strategia. Ahora si comparten muchos polinizadores, podrían tener una estrategia (o no) similar. </w:t>
      </w:r>
    </w:p>
  </w:comment>
  <w:comment w:id="107" w:author="Jason Tylianakis" w:date="2018-12-17T12:16:00Z" w:initials="JT">
    <w:p w14:paraId="09610736" w14:textId="03FA81E5" w:rsidR="005E5428" w:rsidRDefault="005E5428">
      <w:pPr>
        <w:pStyle w:val="Textocomentario"/>
      </w:pPr>
      <w:r>
        <w:rPr>
          <w:rStyle w:val="Refdecomentario"/>
        </w:rPr>
        <w:annotationRef/>
      </w:r>
      <w:r>
        <w:t>here I’d either give a ref or explain that it’s based on some traits (reproductive traits only?)</w:t>
      </w:r>
    </w:p>
  </w:comment>
  <w:comment w:id="109" w:author="Jason Tylianakis" w:date="2018-12-17T12:20:00Z" w:initials="JT">
    <w:p w14:paraId="1F63E363" w14:textId="5C541834" w:rsidR="005E5428" w:rsidRDefault="005E5428">
      <w:pPr>
        <w:pStyle w:val="Textocomentario"/>
      </w:pPr>
      <w:r>
        <w:rPr>
          <w:rStyle w:val="Refdecomentario"/>
        </w:rPr>
        <w:annotationRef/>
      </w:r>
      <w:r>
        <w:t>Reviewers might question the inclusion of vegetative traits (instead of just reproductive ones) in tests of functional originality relating to pollination. In fact, every pollination paper I’ve published using traits has attracted reviewer comments about how we know these traits matter for pollination. I’d head off this comment with a brief explanation of why these traits might affect pollinator sharing.</w:t>
      </w:r>
    </w:p>
  </w:comment>
  <w:comment w:id="112" w:author="Jason Tylianakis" w:date="2018-12-17T12:25:00Z" w:initials="JT">
    <w:p w14:paraId="680054BF" w14:textId="7472A3E7" w:rsidR="005E5428" w:rsidRDefault="005E5428">
      <w:pPr>
        <w:pStyle w:val="Textocomentario"/>
      </w:pPr>
      <w:r>
        <w:rPr>
          <w:rStyle w:val="Refdecomentario"/>
        </w:rPr>
        <w:annotationRef/>
      </w:r>
      <w:r>
        <w:t>Don’t you mean to test the response of the metrics? Construct implies that you’re extracting metric values from some kind of model (e.g. using the residuals or something dodgy).</w:t>
      </w:r>
    </w:p>
  </w:comment>
  <w:comment w:id="113" w:author="Jason Tylianakis" w:date="2018-12-17T12:26:00Z" w:initials="JT">
    <w:p w14:paraId="409FDC19" w14:textId="38F4B1FD" w:rsidR="005E5428" w:rsidRDefault="005E5428">
      <w:pPr>
        <w:pStyle w:val="Textocomentario"/>
      </w:pPr>
      <w:r>
        <w:rPr>
          <w:rStyle w:val="Refdecomentario"/>
        </w:rPr>
        <w:annotationRef/>
      </w:r>
      <w:r>
        <w:t>Sounds dodgy – you mean better fit?</w:t>
      </w:r>
    </w:p>
  </w:comment>
  <w:comment w:id="117" w:author="Jason Tylianakis" w:date="2018-12-17T12:30:00Z" w:initials="JT">
    <w:p w14:paraId="0F936D36" w14:textId="579CC43D" w:rsidR="005E5428" w:rsidRDefault="005E5428">
      <w:pPr>
        <w:pStyle w:val="Textocomentario"/>
      </w:pPr>
      <w:r>
        <w:rPr>
          <w:rStyle w:val="Refdecomentario"/>
        </w:rPr>
        <w:annotationRef/>
      </w:r>
      <w:r>
        <w:t>what’s the point here? Is that the reason to not include degree as well, or that it captures a lot of interesting information, including degree?</w:t>
      </w:r>
    </w:p>
  </w:comment>
  <w:comment w:id="118" w:author="User" w:date="2019-02-08T20:35:00Z" w:initials="U">
    <w:p w14:paraId="426EEE99" w14:textId="56D5419C" w:rsidR="00571EAB" w:rsidRPr="00571EAB" w:rsidRDefault="00571EAB">
      <w:pPr>
        <w:pStyle w:val="Textocomentario"/>
        <w:rPr>
          <w:lang w:val="es-AR"/>
        </w:rPr>
      </w:pPr>
      <w:r>
        <w:rPr>
          <w:rStyle w:val="Refdecomentario"/>
        </w:rPr>
        <w:annotationRef/>
      </w:r>
      <w:r w:rsidR="000A776C" w:rsidRPr="00571EAB">
        <w:rPr>
          <w:lang w:val="es-AR"/>
        </w:rPr>
        <w:t>Quizás</w:t>
      </w:r>
      <w:r w:rsidRPr="00571EAB">
        <w:rPr>
          <w:lang w:val="es-AR"/>
        </w:rPr>
        <w:t xml:space="preserve"> podrías agregar la </w:t>
      </w:r>
      <w:r w:rsidR="000A776C" w:rsidRPr="00571EAB">
        <w:rPr>
          <w:lang w:val="es-AR"/>
        </w:rPr>
        <w:t>fórm</w:t>
      </w:r>
      <w:r w:rsidR="000A776C">
        <w:rPr>
          <w:lang w:val="es-AR"/>
        </w:rPr>
        <w:t>ula</w:t>
      </w:r>
      <w:r>
        <w:rPr>
          <w:lang w:val="es-AR"/>
        </w:rPr>
        <w:t xml:space="preserve"> matemática para que se vea mejor</w:t>
      </w:r>
      <w:r w:rsidR="000A776C">
        <w:rPr>
          <w:lang w:val="es-AR"/>
        </w:rPr>
        <w:t>…</w:t>
      </w:r>
    </w:p>
  </w:comment>
  <w:comment w:id="119" w:author="Jason Tylianakis" w:date="2018-12-17T12:31:00Z" w:initials="JT">
    <w:p w14:paraId="34214B2D" w14:textId="5039CA23" w:rsidR="005E5428" w:rsidRDefault="005E5428">
      <w:pPr>
        <w:pStyle w:val="Textocomentario"/>
      </w:pPr>
      <w:r>
        <w:rPr>
          <w:rStyle w:val="Refdecomentario"/>
        </w:rPr>
        <w:annotationRef/>
      </w:r>
      <w:r>
        <w:t>is this degree? Did you include it in the model after all?</w:t>
      </w:r>
    </w:p>
  </w:comment>
  <w:comment w:id="120" w:author="Jason Tylianakis" w:date="2018-12-17T12:32:00Z" w:initials="JT">
    <w:p w14:paraId="714D7975" w14:textId="39187365" w:rsidR="005E5428" w:rsidRDefault="005E5428">
      <w:pPr>
        <w:pStyle w:val="Textocomentario"/>
      </w:pPr>
      <w:r>
        <w:rPr>
          <w:rStyle w:val="Refdecomentario"/>
        </w:rPr>
        <w:annotationRef/>
      </w:r>
      <w:r>
        <w:t>additional to what? You mean the traits mentioned earlier? I’d possibly put this all together in the same place.</w:t>
      </w:r>
    </w:p>
  </w:comment>
  <w:comment w:id="133" w:author="Jason Tylianakis" w:date="2018-12-17T12:40:00Z" w:initials="JT">
    <w:p w14:paraId="206B31BB" w14:textId="0E1A27F5" w:rsidR="005E5428" w:rsidRDefault="005E5428">
      <w:pPr>
        <w:pStyle w:val="Textocomentario"/>
      </w:pPr>
      <w:r>
        <w:rPr>
          <w:rStyle w:val="Refdecomentario"/>
        </w:rPr>
        <w:annotationRef/>
      </w:r>
      <w:r>
        <w:t>I’m personally not comfortable with the wording that a plant adapts its strategy according to the local community. I think it’s more likely that it has a strategy of being flexible, in a way that produces different outcomes depending on the community.</w:t>
      </w:r>
    </w:p>
  </w:comment>
  <w:comment w:id="138" w:author="Jason Tylianakis" w:date="2018-12-17T12:45:00Z" w:initials="JT">
    <w:p w14:paraId="245BE6E1" w14:textId="31278490" w:rsidR="005E5428" w:rsidRDefault="005E5428">
      <w:pPr>
        <w:pStyle w:val="Textocomentario"/>
      </w:pPr>
      <w:r>
        <w:rPr>
          <w:rStyle w:val="Refdecomentario"/>
        </w:rPr>
        <w:annotationRef/>
      </w:r>
      <w:r>
        <w:t>I’m guessing you scale this somehow so that the PCA space doesn’t change according to the species present in each community?</w:t>
      </w:r>
    </w:p>
  </w:comment>
  <w:comment w:id="139" w:author="User" w:date="2019-02-09T16:53:00Z" w:initials="U">
    <w:p w14:paraId="140D8DC1" w14:textId="7E1F937F" w:rsidR="00E22BA2" w:rsidRPr="005A25F7" w:rsidRDefault="00E22BA2">
      <w:pPr>
        <w:pStyle w:val="Textocomentario"/>
        <w:rPr>
          <w:lang w:val="es-AR"/>
        </w:rPr>
      </w:pPr>
      <w:r>
        <w:rPr>
          <w:rStyle w:val="Refdecomentario"/>
        </w:rPr>
        <w:annotationRef/>
      </w:r>
      <w:proofErr w:type="gramStart"/>
      <w:r w:rsidRPr="005A25F7">
        <w:rPr>
          <w:lang w:val="es-AR"/>
        </w:rPr>
        <w:t>Cómo comparas?</w:t>
      </w:r>
      <w:proofErr w:type="gramEnd"/>
    </w:p>
  </w:comment>
  <w:comment w:id="142" w:author="User" w:date="2019-02-09T17:06:00Z" w:initials="U">
    <w:p w14:paraId="2CBE8D3D" w14:textId="77777777" w:rsidR="005A25F7" w:rsidRDefault="005A25F7">
      <w:pPr>
        <w:pStyle w:val="Textocomentario"/>
        <w:rPr>
          <w:lang w:val="es-AR"/>
        </w:rPr>
      </w:pPr>
      <w:r>
        <w:rPr>
          <w:rStyle w:val="Refdecomentario"/>
        </w:rPr>
        <w:annotationRef/>
      </w:r>
      <w:proofErr w:type="gramStart"/>
      <w:r w:rsidRPr="005A25F7">
        <w:rPr>
          <w:lang w:val="es-AR"/>
        </w:rPr>
        <w:t xml:space="preserve">Los puntos son de diferente </w:t>
      </w:r>
      <w:r>
        <w:rPr>
          <w:lang w:val="es-AR"/>
        </w:rPr>
        <w:t>tono de grises, que indica eso?</w:t>
      </w:r>
      <w:proofErr w:type="gramEnd"/>
    </w:p>
    <w:p w14:paraId="06E272A1" w14:textId="665D0310" w:rsidR="005A25F7" w:rsidRPr="005A25F7" w:rsidRDefault="005A25F7">
      <w:pPr>
        <w:pStyle w:val="Textocomentario"/>
        <w:rPr>
          <w:lang w:val="es-AR"/>
        </w:rPr>
      </w:pPr>
      <w:proofErr w:type="gramStart"/>
      <w:r>
        <w:rPr>
          <w:lang w:val="es-AR"/>
        </w:rPr>
        <w:t>Además, algunas plantas tienen más de un punto, eso porque están presentes en más de un sitio?</w:t>
      </w:r>
      <w:proofErr w:type="gramEnd"/>
    </w:p>
  </w:comment>
  <w:comment w:id="144" w:author="User" w:date="2019-02-09T17:14:00Z" w:initials="U">
    <w:p w14:paraId="6BAE7F05" w14:textId="2AEC1630" w:rsidR="001B5B75" w:rsidRPr="001B5B75" w:rsidRDefault="001B5B75">
      <w:pPr>
        <w:pStyle w:val="Textocomentario"/>
        <w:rPr>
          <w:lang w:val="es-AR"/>
        </w:rPr>
      </w:pPr>
      <w:r>
        <w:rPr>
          <w:rStyle w:val="Refdecomentario"/>
        </w:rPr>
        <w:annotationRef/>
      </w:r>
      <w:r w:rsidRPr="001B5B75">
        <w:rPr>
          <w:lang w:val="es-AR"/>
        </w:rPr>
        <w:t xml:space="preserve">Esto quizás está </w:t>
      </w:r>
      <w:r>
        <w:rPr>
          <w:lang w:val="es-AR"/>
        </w:rPr>
        <w:t>b</w:t>
      </w:r>
      <w:r w:rsidRPr="001B5B75">
        <w:rPr>
          <w:lang w:val="es-AR"/>
        </w:rPr>
        <w:t>ueno que</w:t>
      </w:r>
      <w:r>
        <w:rPr>
          <w:lang w:val="es-AR"/>
        </w:rPr>
        <w:t xml:space="preserve"> lo pongas en M&amp;M para que se entienda mejor!</w:t>
      </w:r>
    </w:p>
  </w:comment>
  <w:comment w:id="149" w:author="Jason Tylianakis" w:date="2018-12-17T13:28:00Z" w:initials="JT">
    <w:p w14:paraId="2F08E343" w14:textId="77777777" w:rsidR="005E5428" w:rsidRDefault="005E5428">
      <w:pPr>
        <w:pStyle w:val="Textocomentario"/>
      </w:pPr>
      <w:r>
        <w:rPr>
          <w:rStyle w:val="Refdecomentario"/>
        </w:rPr>
        <w:annotationRef/>
      </w:r>
      <w:r>
        <w:t>Is this difference significant once you take into account their std error?</w:t>
      </w:r>
    </w:p>
    <w:p w14:paraId="0894EBF4" w14:textId="7E40FC89" w:rsidR="005E5428" w:rsidRDefault="005E5428">
      <w:pPr>
        <w:pStyle w:val="Textocomentario"/>
      </w:pPr>
      <w:r>
        <w:t>Another option would be to test them all in one model, with con vs. het as a factor, interacting with the ecological variables. I’m not sure it’s worth doing that, but it could definitely be worth doing a t-test or similar on these coefficients (or just say whether one fits within confidence interval of the other.</w:t>
      </w:r>
    </w:p>
  </w:comment>
  <w:comment w:id="164" w:author="User" w:date="2019-02-09T17:25:00Z" w:initials="U">
    <w:p w14:paraId="0196FCD6" w14:textId="057F60B2" w:rsidR="007A498B" w:rsidRPr="007A498B" w:rsidRDefault="007A498B">
      <w:pPr>
        <w:pStyle w:val="Textocomentario"/>
        <w:rPr>
          <w:lang w:val="es-AR"/>
        </w:rPr>
      </w:pPr>
      <w:r>
        <w:rPr>
          <w:rStyle w:val="Refdecomentario"/>
        </w:rPr>
        <w:annotationRef/>
      </w:r>
      <w:proofErr w:type="spellStart"/>
      <w:r w:rsidRPr="007A498B">
        <w:rPr>
          <w:lang w:val="es-AR"/>
        </w:rPr>
        <w:t>H</w:t>
      </w:r>
      <w:r>
        <w:rPr>
          <w:lang w:val="es-AR"/>
        </w:rPr>
        <w:t>a</w:t>
      </w:r>
      <w:r w:rsidRPr="007A498B">
        <w:rPr>
          <w:lang w:val="es-AR"/>
        </w:rPr>
        <w:t>blás</w:t>
      </w:r>
      <w:proofErr w:type="spellEnd"/>
      <w:r w:rsidRPr="007A498B">
        <w:rPr>
          <w:lang w:val="es-AR"/>
        </w:rPr>
        <w:t xml:space="preserve"> de </w:t>
      </w:r>
      <w:proofErr w:type="spellStart"/>
      <w:r w:rsidRPr="007A498B">
        <w:rPr>
          <w:lang w:val="es-AR"/>
        </w:rPr>
        <w:t>pollen</w:t>
      </w:r>
      <w:proofErr w:type="spellEnd"/>
      <w:r w:rsidRPr="007A498B">
        <w:rPr>
          <w:lang w:val="es-AR"/>
        </w:rPr>
        <w:t xml:space="preserve"> </w:t>
      </w:r>
      <w:proofErr w:type="spellStart"/>
      <w:r w:rsidRPr="007A498B">
        <w:rPr>
          <w:lang w:val="es-AR"/>
        </w:rPr>
        <w:t>density</w:t>
      </w:r>
      <w:proofErr w:type="spellEnd"/>
      <w:r w:rsidRPr="007A498B">
        <w:rPr>
          <w:lang w:val="es-AR"/>
        </w:rPr>
        <w:t xml:space="preserve"> </w:t>
      </w:r>
      <w:proofErr w:type="spellStart"/>
      <w:r w:rsidRPr="007A498B">
        <w:rPr>
          <w:lang w:val="es-AR"/>
        </w:rPr>
        <w:t>g</w:t>
      </w:r>
      <w:r>
        <w:rPr>
          <w:lang w:val="es-AR"/>
        </w:rPr>
        <w:t>ain</w:t>
      </w:r>
      <w:proofErr w:type="spellEnd"/>
      <w:r>
        <w:rPr>
          <w:lang w:val="es-AR"/>
        </w:rPr>
        <w:t xml:space="preserve">, pero no se sabe qué es </w:t>
      </w:r>
      <w:proofErr w:type="spellStart"/>
      <w:r>
        <w:rPr>
          <w:lang w:val="es-AR"/>
        </w:rPr>
        <w:t>gain</w:t>
      </w:r>
      <w:proofErr w:type="spellEnd"/>
      <w:r>
        <w:rPr>
          <w:lang w:val="es-AR"/>
        </w:rPr>
        <w:t>?</w:t>
      </w:r>
    </w:p>
  </w:comment>
  <w:comment w:id="168" w:author="Jason Tylianakis" w:date="2018-12-17T13:23:00Z" w:initials="JT">
    <w:p w14:paraId="6B0D6F8D" w14:textId="7B8C0C56" w:rsidR="005E5428" w:rsidRDefault="005E5428">
      <w:pPr>
        <w:pStyle w:val="Textocomentario"/>
      </w:pPr>
      <w:r>
        <w:rPr>
          <w:rStyle w:val="Refdecomentario"/>
        </w:rPr>
        <w:annotationRef/>
      </w:r>
      <w:r>
        <w:t>I think it would be sexier to say “the net cost or benefit of sharing pollinators”</w:t>
      </w:r>
    </w:p>
  </w:comment>
  <w:comment w:id="169" w:author="Jason Tylianakis" w:date="2018-12-17T13:24:00Z" w:initials="JT">
    <w:p w14:paraId="46C24C08" w14:textId="78655613" w:rsidR="005E5428" w:rsidRDefault="005E5428">
      <w:pPr>
        <w:pStyle w:val="Textocomentario"/>
      </w:pPr>
      <w:r>
        <w:rPr>
          <w:rStyle w:val="Refdecomentario"/>
        </w:rPr>
        <w:annotationRef/>
      </w:r>
      <w:r>
        <w:t xml:space="preserve">I would add a sentence here to state in terms of the variables you tested. </w:t>
      </w:r>
      <w:proofErr w:type="spellStart"/>
      <w:r>
        <w:t>e.g</w:t>
      </w:r>
      <w:proofErr w:type="spellEnd"/>
      <w:r>
        <w:t xml:space="preserve"> “Specifically, in the presence of animal pollination, the ratio of conspecific to </w:t>
      </w:r>
      <w:proofErr w:type="spellStart"/>
      <w:r>
        <w:t>heterospecific</w:t>
      </w:r>
      <w:proofErr w:type="spellEnd"/>
      <w:r>
        <w:t xml:space="preserve"> pollen…|</w:t>
      </w:r>
    </w:p>
  </w:comment>
  <w:comment w:id="171" w:author="Jason Tylianakis" w:date="2018-12-17T13:25:00Z" w:initials="JT">
    <w:p w14:paraId="569D6B57" w14:textId="0093A6C0" w:rsidR="005E5428" w:rsidRDefault="005E5428">
      <w:pPr>
        <w:pStyle w:val="Textocomentario"/>
      </w:pPr>
      <w:r>
        <w:rPr>
          <w:rStyle w:val="Refdecomentario"/>
        </w:rPr>
        <w:annotationRef/>
      </w:r>
      <w:r>
        <w:t>see earlier comment – I’d reword more like “the importance of different components of a plant’s strategy can differ dramatically depending on…”</w:t>
      </w:r>
    </w:p>
  </w:comment>
  <w:comment w:id="174" w:author="Jason Tylianakis" w:date="2018-12-17T13:29:00Z" w:initials="JT">
    <w:p w14:paraId="58286F18" w14:textId="7BDB1E31" w:rsidR="005E5428" w:rsidRDefault="005E5428">
      <w:pPr>
        <w:pStyle w:val="Textocomentario"/>
      </w:pPr>
      <w:r>
        <w:rPr>
          <w:rStyle w:val="Refdecomentario"/>
        </w:rPr>
        <w:annotationRef/>
      </w:r>
      <w:r>
        <w:t>we didn’t actually test this right? Just probabilistically?</w:t>
      </w:r>
    </w:p>
  </w:comment>
  <w:comment w:id="190" w:author="Jason Tylianakis" w:date="2018-12-17T13:35:00Z" w:initials="JT">
    <w:p w14:paraId="65AAC147" w14:textId="13CADEC9" w:rsidR="005E5428" w:rsidRDefault="005E5428">
      <w:pPr>
        <w:pStyle w:val="Textocomentario"/>
      </w:pPr>
      <w:r>
        <w:rPr>
          <w:rStyle w:val="Refdecomentario"/>
        </w:rPr>
        <w:annotationRef/>
      </w:r>
      <w:r>
        <w:t>Camille found the opposite in terms of degree, but that result was contingent on abundance. i.e. you could maintain high degree if</w:t>
      </w:r>
      <w:r w:rsidR="00AF6C5A">
        <w:t xml:space="preserve"> you were original AND abundant. To what extent is originality correlated with abundance in your dataset, and could this be what’s driving the quality and/or quantity effect?</w:t>
      </w:r>
    </w:p>
  </w:comment>
  <w:comment w:id="191" w:author="Jason Tylianakis" w:date="2018-12-17T13:35:00Z" w:initials="JT">
    <w:p w14:paraId="68D18CE0" w14:textId="4DBEDD21" w:rsidR="00AF6C5A" w:rsidRDefault="00AF6C5A">
      <w:pPr>
        <w:pStyle w:val="Textocomentario"/>
      </w:pPr>
      <w:r>
        <w:rPr>
          <w:rStyle w:val="Refdecomentario"/>
        </w:rPr>
        <w:annotationRef/>
      </w:r>
      <w:r>
        <w:t>I don’t quite understand what you mean here.</w:t>
      </w:r>
    </w:p>
  </w:comment>
  <w:comment w:id="192" w:author="Jason Tylianakis" w:date="2018-12-17T13:36:00Z" w:initials="JT">
    <w:p w14:paraId="2E3626A9" w14:textId="16298AE6" w:rsidR="00AF6C5A" w:rsidRDefault="00AF6C5A">
      <w:pPr>
        <w:pStyle w:val="Textocomentario"/>
      </w:pPr>
      <w:r>
        <w:rPr>
          <w:rStyle w:val="Refdecomentario"/>
        </w:rPr>
        <w:annotationRef/>
      </w:r>
      <w:r>
        <w:t>feels like it needs an (e.g. …, ref)</w:t>
      </w:r>
    </w:p>
  </w:comment>
  <w:comment w:id="202" w:author="User" w:date="2019-02-09T18:06:00Z" w:initials="U">
    <w:p w14:paraId="6A6A1098" w14:textId="394D6C76" w:rsidR="00644EBD" w:rsidRPr="00FF2ED9" w:rsidRDefault="00644EBD">
      <w:pPr>
        <w:pStyle w:val="Textocomentario"/>
        <w:rPr>
          <w:lang w:val="es-AR"/>
        </w:rPr>
      </w:pPr>
      <w:r>
        <w:rPr>
          <w:rStyle w:val="Refdecomentario"/>
        </w:rPr>
        <w:annotationRef/>
      </w:r>
      <w:r w:rsidR="00FF2ED9" w:rsidRPr="00FF2ED9">
        <w:rPr>
          <w:lang w:val="es-AR"/>
        </w:rPr>
        <w:t xml:space="preserve">Esto es por el </w:t>
      </w:r>
      <w:r w:rsidR="00FF2ED9" w:rsidRPr="00FF2ED9">
        <w:rPr>
          <w:lang w:val="es-AR"/>
        </w:rPr>
        <w:t>grado?</w:t>
      </w:r>
      <w:bookmarkStart w:id="203" w:name="_GoBack"/>
      <w:bookmarkEnd w:id="20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92EE0" w15:done="0"/>
  <w15:commentEx w15:paraId="6F721E08" w15:done="0"/>
  <w15:commentEx w15:paraId="166A978A" w15:done="0"/>
  <w15:commentEx w15:paraId="7CE12687" w15:done="0"/>
  <w15:commentEx w15:paraId="12443A5D" w15:done="0"/>
  <w15:commentEx w15:paraId="5E7FC239" w15:done="0"/>
  <w15:commentEx w15:paraId="664AE6A3" w15:done="0"/>
  <w15:commentEx w15:paraId="747682B8" w15:done="0"/>
  <w15:commentEx w15:paraId="5A6EBA04" w15:done="0"/>
  <w15:commentEx w15:paraId="6B681D91" w15:done="0"/>
  <w15:commentEx w15:paraId="15AEB46B" w15:done="0"/>
  <w15:commentEx w15:paraId="012D0857" w15:done="0"/>
  <w15:commentEx w15:paraId="47E58519" w15:done="0"/>
  <w15:commentEx w15:paraId="44212764" w15:done="0"/>
  <w15:commentEx w15:paraId="0338A95D" w15:done="0"/>
  <w15:commentEx w15:paraId="34ADD553" w15:done="0"/>
  <w15:commentEx w15:paraId="3F49BEE1" w15:done="0"/>
  <w15:commentEx w15:paraId="71295FA2" w15:done="0"/>
  <w15:commentEx w15:paraId="785C804C" w15:done="0"/>
  <w15:commentEx w15:paraId="7F893542" w15:done="0"/>
  <w15:commentEx w15:paraId="2AAA1C29" w15:done="0"/>
  <w15:commentEx w15:paraId="5688CF82" w15:done="0"/>
  <w15:commentEx w15:paraId="2532941E" w15:done="0"/>
  <w15:commentEx w15:paraId="51C7B71D" w15:done="0"/>
  <w15:commentEx w15:paraId="59003E06" w15:done="0"/>
  <w15:commentEx w15:paraId="748EDE1F" w15:done="0"/>
  <w15:commentEx w15:paraId="6931AC7A" w15:done="0"/>
  <w15:commentEx w15:paraId="431FE7A0" w15:done="0"/>
  <w15:commentEx w15:paraId="3D4B5169" w15:done="0"/>
  <w15:commentEx w15:paraId="09610736" w15:done="0"/>
  <w15:commentEx w15:paraId="1F63E363" w15:done="0"/>
  <w15:commentEx w15:paraId="680054BF" w15:done="0"/>
  <w15:commentEx w15:paraId="409FDC19" w15:done="0"/>
  <w15:commentEx w15:paraId="0F936D36" w15:done="0"/>
  <w15:commentEx w15:paraId="426EEE99" w15:done="0"/>
  <w15:commentEx w15:paraId="34214B2D" w15:done="0"/>
  <w15:commentEx w15:paraId="714D7975" w15:done="0"/>
  <w15:commentEx w15:paraId="206B31BB" w15:done="0"/>
  <w15:commentEx w15:paraId="245BE6E1" w15:done="0"/>
  <w15:commentEx w15:paraId="140D8DC1" w15:done="0"/>
  <w15:commentEx w15:paraId="06E272A1" w15:done="0"/>
  <w15:commentEx w15:paraId="6BAE7F05" w15:done="0"/>
  <w15:commentEx w15:paraId="0894EBF4" w15:done="0"/>
  <w15:commentEx w15:paraId="0196FCD6" w15:done="0"/>
  <w15:commentEx w15:paraId="6B0D6F8D" w15:done="0"/>
  <w15:commentEx w15:paraId="46C24C08" w15:done="0"/>
  <w15:commentEx w15:paraId="569D6B57" w15:done="0"/>
  <w15:commentEx w15:paraId="58286F18" w15:done="0"/>
  <w15:commentEx w15:paraId="65AAC147" w15:done="0"/>
  <w15:commentEx w15:paraId="68D18CE0" w15:done="0"/>
  <w15:commentEx w15:paraId="2E3626A9" w15:done="0"/>
  <w15:commentEx w15:paraId="6A6A10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92EE0" w16cid:durableId="200835D2"/>
  <w16cid:commentId w16cid:paraId="6F721E08" w16cid:durableId="200836D3"/>
  <w16cid:commentId w16cid:paraId="166A978A" w16cid:durableId="1FEE33AD"/>
  <w16cid:commentId w16cid:paraId="7CE12687" w16cid:durableId="200837C4"/>
  <w16cid:commentId w16cid:paraId="12443A5D" w16cid:durableId="1FEE33AE"/>
  <w16cid:commentId w16cid:paraId="5E7FC239" w16cid:durableId="1FEE33AF"/>
  <w16cid:commentId w16cid:paraId="664AE6A3" w16cid:durableId="1FEE33B0"/>
  <w16cid:commentId w16cid:paraId="747682B8" w16cid:durableId="1FEE33B1"/>
  <w16cid:commentId w16cid:paraId="5A6EBA04" w16cid:durableId="1FEE33B2"/>
  <w16cid:commentId w16cid:paraId="6B681D91" w16cid:durableId="1FEE33B3"/>
  <w16cid:commentId w16cid:paraId="15AEB46B" w16cid:durableId="20083A97"/>
  <w16cid:commentId w16cid:paraId="012D0857" w16cid:durableId="20084839"/>
  <w16cid:commentId w16cid:paraId="47E58519" w16cid:durableId="1FEE33B4"/>
  <w16cid:commentId w16cid:paraId="44212764" w16cid:durableId="1FEE33B5"/>
  <w16cid:commentId w16cid:paraId="0338A95D" w16cid:durableId="200846BE"/>
  <w16cid:commentId w16cid:paraId="34ADD553" w16cid:durableId="200846F4"/>
  <w16cid:commentId w16cid:paraId="3F49BEE1" w16cid:durableId="20084740"/>
  <w16cid:commentId w16cid:paraId="71295FA2" w16cid:durableId="1FEE33B6"/>
  <w16cid:commentId w16cid:paraId="785C804C" w16cid:durableId="200847BB"/>
  <w16cid:commentId w16cid:paraId="7F893542" w16cid:durableId="1FEE33B7"/>
  <w16cid:commentId w16cid:paraId="2AAA1C29" w16cid:durableId="20086916"/>
  <w16cid:commentId w16cid:paraId="5688CF82" w16cid:durableId="1FEE33B8"/>
  <w16cid:commentId w16cid:paraId="2532941E" w16cid:durableId="1FEE33B9"/>
  <w16cid:commentId w16cid:paraId="51C7B71D" w16cid:durableId="1FEE33BA"/>
  <w16cid:commentId w16cid:paraId="59003E06" w16cid:durableId="1FEE33BB"/>
  <w16cid:commentId w16cid:paraId="748EDE1F" w16cid:durableId="1FEE33BC"/>
  <w16cid:commentId w16cid:paraId="6931AC7A" w16cid:durableId="1FEE33BD"/>
  <w16cid:commentId w16cid:paraId="431FE7A0" w16cid:durableId="1FEE33BE"/>
  <w16cid:commentId w16cid:paraId="3D4B5169" w16cid:durableId="20086A34"/>
  <w16cid:commentId w16cid:paraId="09610736" w16cid:durableId="1FEE33BF"/>
  <w16cid:commentId w16cid:paraId="1F63E363" w16cid:durableId="1FEE33C0"/>
  <w16cid:commentId w16cid:paraId="680054BF" w16cid:durableId="1FEE33C1"/>
  <w16cid:commentId w16cid:paraId="409FDC19" w16cid:durableId="1FEE33C2"/>
  <w16cid:commentId w16cid:paraId="0F936D36" w16cid:durableId="1FEE33C3"/>
  <w16cid:commentId w16cid:paraId="426EEE99" w16cid:durableId="20086688"/>
  <w16cid:commentId w16cid:paraId="34214B2D" w16cid:durableId="1FEE33C4"/>
  <w16cid:commentId w16cid:paraId="714D7975" w16cid:durableId="1FEE33C5"/>
  <w16cid:commentId w16cid:paraId="206B31BB" w16cid:durableId="1FEE33C6"/>
  <w16cid:commentId w16cid:paraId="245BE6E1" w16cid:durableId="1FEE33C7"/>
  <w16cid:commentId w16cid:paraId="140D8DC1" w16cid:durableId="200983FA"/>
  <w16cid:commentId w16cid:paraId="06E272A1" w16cid:durableId="20098708"/>
  <w16cid:commentId w16cid:paraId="6BAE7F05" w16cid:durableId="200988D8"/>
  <w16cid:commentId w16cid:paraId="0894EBF4" w16cid:durableId="1FEE33C8"/>
  <w16cid:commentId w16cid:paraId="0196FCD6" w16cid:durableId="20098B81"/>
  <w16cid:commentId w16cid:paraId="6B0D6F8D" w16cid:durableId="1FEE33C9"/>
  <w16cid:commentId w16cid:paraId="46C24C08" w16cid:durableId="1FEE33CA"/>
  <w16cid:commentId w16cid:paraId="569D6B57" w16cid:durableId="1FEE33CB"/>
  <w16cid:commentId w16cid:paraId="58286F18" w16cid:durableId="1FEE33CC"/>
  <w16cid:commentId w16cid:paraId="65AAC147" w16cid:durableId="1FEE33CD"/>
  <w16cid:commentId w16cid:paraId="68D18CE0" w16cid:durableId="1FEE33CE"/>
  <w16cid:commentId w16cid:paraId="2E3626A9" w16cid:durableId="1FEE33CF"/>
  <w16cid:commentId w16cid:paraId="6A6A1098" w16cid:durableId="200995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20D37" w14:textId="77777777" w:rsidR="00AE373E" w:rsidRDefault="00AE373E">
      <w:pPr>
        <w:spacing w:after="0"/>
      </w:pPr>
      <w:r>
        <w:separator/>
      </w:r>
    </w:p>
  </w:endnote>
  <w:endnote w:type="continuationSeparator" w:id="0">
    <w:p w14:paraId="0D7EF09D" w14:textId="77777777" w:rsidR="00AE373E" w:rsidRDefault="00AE37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7F315" w14:textId="77777777" w:rsidR="00AE373E" w:rsidRDefault="00AE373E">
      <w:r>
        <w:separator/>
      </w:r>
    </w:p>
  </w:footnote>
  <w:footnote w:type="continuationSeparator" w:id="0">
    <w:p w14:paraId="00010DD2" w14:textId="77777777" w:rsidR="00AE373E" w:rsidRDefault="00AE3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DD88D1"/>
    <w:multiLevelType w:val="multilevel"/>
    <w:tmpl w:val="E99ED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056F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BF3E94"/>
    <w:multiLevelType w:val="multilevel"/>
    <w:tmpl w:val="93268A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C96"/>
    <w:rsid w:val="000A776C"/>
    <w:rsid w:val="001122AD"/>
    <w:rsid w:val="001B5B75"/>
    <w:rsid w:val="002A7585"/>
    <w:rsid w:val="002B77E4"/>
    <w:rsid w:val="003950EB"/>
    <w:rsid w:val="00440793"/>
    <w:rsid w:val="004E29B3"/>
    <w:rsid w:val="00571EAB"/>
    <w:rsid w:val="00590D07"/>
    <w:rsid w:val="005A25F7"/>
    <w:rsid w:val="005A5E80"/>
    <w:rsid w:val="005B2A72"/>
    <w:rsid w:val="005E5428"/>
    <w:rsid w:val="005F5068"/>
    <w:rsid w:val="00631539"/>
    <w:rsid w:val="00644EBD"/>
    <w:rsid w:val="006A4589"/>
    <w:rsid w:val="006B508F"/>
    <w:rsid w:val="00784D58"/>
    <w:rsid w:val="007A498B"/>
    <w:rsid w:val="007D1FC4"/>
    <w:rsid w:val="008D6863"/>
    <w:rsid w:val="008E1A8C"/>
    <w:rsid w:val="008E7DF3"/>
    <w:rsid w:val="00921E7C"/>
    <w:rsid w:val="00925F87"/>
    <w:rsid w:val="00947A84"/>
    <w:rsid w:val="0096763D"/>
    <w:rsid w:val="009F2237"/>
    <w:rsid w:val="00A03528"/>
    <w:rsid w:val="00A15B09"/>
    <w:rsid w:val="00A34BC6"/>
    <w:rsid w:val="00AE373E"/>
    <w:rsid w:val="00AF6C5A"/>
    <w:rsid w:val="00B20D34"/>
    <w:rsid w:val="00B30F06"/>
    <w:rsid w:val="00B54120"/>
    <w:rsid w:val="00B70BB6"/>
    <w:rsid w:val="00B80D9B"/>
    <w:rsid w:val="00B86B75"/>
    <w:rsid w:val="00BC48D5"/>
    <w:rsid w:val="00BD5EC1"/>
    <w:rsid w:val="00C059A1"/>
    <w:rsid w:val="00C147E3"/>
    <w:rsid w:val="00C2050B"/>
    <w:rsid w:val="00C36279"/>
    <w:rsid w:val="00C5299D"/>
    <w:rsid w:val="00C57C84"/>
    <w:rsid w:val="00C92902"/>
    <w:rsid w:val="00CD0728"/>
    <w:rsid w:val="00DE63C2"/>
    <w:rsid w:val="00E035EE"/>
    <w:rsid w:val="00E22BA2"/>
    <w:rsid w:val="00E26674"/>
    <w:rsid w:val="00E315A3"/>
    <w:rsid w:val="00EA5631"/>
    <w:rsid w:val="00F435C6"/>
    <w:rsid w:val="00FB56E1"/>
    <w:rsid w:val="00FD065C"/>
    <w:rsid w:val="00FF2E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3490D"/>
  <w15:docId w15:val="{6AA4BCF0-1061-4A69-B066-7A06DE4D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extodeglobo">
    <w:name w:val="Balloon Text"/>
    <w:basedOn w:val="Normal"/>
    <w:link w:val="TextodegloboCar"/>
    <w:rsid w:val="00E26674"/>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26674"/>
    <w:rPr>
      <w:rFonts w:ascii="Lucida Grande" w:hAnsi="Lucida Grande" w:cs="Lucida Grande"/>
      <w:sz w:val="18"/>
      <w:szCs w:val="18"/>
    </w:rPr>
  </w:style>
  <w:style w:type="character" w:styleId="Refdecomentario">
    <w:name w:val="annotation reference"/>
    <w:basedOn w:val="Fuentedeprrafopredeter"/>
    <w:rsid w:val="00E26674"/>
    <w:rPr>
      <w:sz w:val="18"/>
      <w:szCs w:val="18"/>
    </w:rPr>
  </w:style>
  <w:style w:type="paragraph" w:styleId="Textocomentario">
    <w:name w:val="annotation text"/>
    <w:basedOn w:val="Normal"/>
    <w:link w:val="TextocomentarioCar"/>
    <w:rsid w:val="00E26674"/>
  </w:style>
  <w:style w:type="character" w:customStyle="1" w:styleId="TextocomentarioCar">
    <w:name w:val="Texto comentario Car"/>
    <w:basedOn w:val="Fuentedeprrafopredeter"/>
    <w:link w:val="Textocomentario"/>
    <w:rsid w:val="00E26674"/>
  </w:style>
  <w:style w:type="paragraph" w:styleId="Asuntodelcomentario">
    <w:name w:val="annotation subject"/>
    <w:basedOn w:val="Textocomentario"/>
    <w:next w:val="Textocomentario"/>
    <w:link w:val="AsuntodelcomentarioCar"/>
    <w:rsid w:val="00E26674"/>
    <w:rPr>
      <w:b/>
      <w:bCs/>
      <w:sz w:val="20"/>
      <w:szCs w:val="20"/>
    </w:rPr>
  </w:style>
  <w:style w:type="character" w:customStyle="1" w:styleId="AsuntodelcomentarioCar">
    <w:name w:val="Asunto del comentario Car"/>
    <w:basedOn w:val="TextocomentarioCar"/>
    <w:link w:val="Asuntodelcomentario"/>
    <w:rsid w:val="00E26674"/>
    <w:rPr>
      <w:b/>
      <w:bCs/>
      <w:sz w:val="20"/>
      <w:szCs w:val="20"/>
    </w:rPr>
  </w:style>
  <w:style w:type="paragraph" w:styleId="Revisin">
    <w:name w:val="Revision"/>
    <w:hidden/>
    <w:semiHidden/>
    <w:rsid w:val="004407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17</Pages>
  <Words>6787</Words>
  <Characters>37331</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The pollination trade-off</vt:lpstr>
    </vt:vector>
  </TitlesOfParts>
  <Company/>
  <LinksUpToDate>false</LinksUpToDate>
  <CharactersWithSpaces>44030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pollination trade-off</dc:title>
  <dc:creator>Fernando Cagua1, Hugo Marrero2, Jason Tylianakis1, Daniel Stouffer1</dc:creator>
  <cp:lastModifiedBy>User</cp:lastModifiedBy>
  <cp:revision>7</cp:revision>
  <dcterms:created xsi:type="dcterms:W3CDTF">2019-01-20T03:11:00Z</dcterms:created>
  <dcterms:modified xsi:type="dcterms:W3CDTF">2019-02-09T21:07:00Z</dcterms:modified>
</cp:coreProperties>
</file>